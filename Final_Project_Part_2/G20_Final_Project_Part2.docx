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3E9E" w14:textId="2D279AE6" w:rsidR="70A095B2" w:rsidRDefault="70A095B2" w:rsidP="70A095B2">
      <w:pPr>
        <w:rPr>
          <w:rFonts w:ascii="Calibri" w:eastAsia="Calibri" w:hAnsi="Calibri" w:cs="Calibri"/>
          <w:b/>
          <w:sz w:val="28"/>
          <w:szCs w:val="28"/>
          <w:u w:val="single"/>
        </w:rPr>
      </w:pPr>
    </w:p>
    <w:p w14:paraId="362E8B37" w14:textId="77777777" w:rsidR="00413E5F" w:rsidRDefault="00413E5F">
      <w:pPr>
        <w:rPr>
          <w:rFonts w:ascii="Calibri" w:eastAsia="Calibri" w:hAnsi="Calibri" w:cs="Calibri"/>
          <w:b/>
          <w:sz w:val="28"/>
          <w:szCs w:val="28"/>
          <w:u w:val="single"/>
        </w:rPr>
      </w:pPr>
    </w:p>
    <w:p w14:paraId="6522F084" w14:textId="77777777" w:rsidR="00413E5F" w:rsidRPr="000F4CBF" w:rsidRDefault="00413E5F" w:rsidP="00413E5F">
      <w:pPr>
        <w:spacing w:line="276" w:lineRule="auto"/>
        <w:jc w:val="center"/>
        <w:rPr>
          <w:rFonts w:ascii="Calibri" w:eastAsia="Calibri" w:hAnsi="Calibri" w:cs="Calibri"/>
          <w:sz w:val="36"/>
          <w:szCs w:val="36"/>
        </w:rPr>
      </w:pPr>
      <w:r>
        <w:rPr>
          <w:noProof/>
        </w:rPr>
        <w:drawing>
          <wp:inline distT="0" distB="0" distL="0" distR="0" wp14:anchorId="275D977F" wp14:editId="2DD0F0C5">
            <wp:extent cx="2058483" cy="904875"/>
            <wp:effectExtent l="0" t="0" r="0" b="0"/>
            <wp:docPr id="1469012633" name="Picture 1469012633" descr="A red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0126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8483" cy="904875"/>
                    </a:xfrm>
                    <a:prstGeom prst="rect">
                      <a:avLst/>
                    </a:prstGeom>
                  </pic:spPr>
                </pic:pic>
              </a:graphicData>
            </a:graphic>
          </wp:inline>
        </w:drawing>
      </w:r>
    </w:p>
    <w:p w14:paraId="15B77A50" w14:textId="58B11942" w:rsidR="00413E5F" w:rsidRPr="000F4CBF" w:rsidRDefault="00413E5F" w:rsidP="00413E5F">
      <w:pPr>
        <w:spacing w:line="276" w:lineRule="auto"/>
        <w:jc w:val="center"/>
        <w:rPr>
          <w:rFonts w:ascii="Calibri" w:eastAsia="Calibri" w:hAnsi="Calibri" w:cs="Calibri"/>
          <w:sz w:val="36"/>
          <w:szCs w:val="36"/>
        </w:rPr>
      </w:pPr>
    </w:p>
    <w:p w14:paraId="3ADC0396" w14:textId="07A0241B" w:rsidR="00413E5F" w:rsidRPr="000F4CBF" w:rsidRDefault="00E11AAA" w:rsidP="00413E5F">
      <w:pPr>
        <w:spacing w:line="276" w:lineRule="auto"/>
        <w:jc w:val="center"/>
        <w:rPr>
          <w:rFonts w:ascii="Calibri" w:eastAsia="Calibri" w:hAnsi="Calibri" w:cs="Calibri"/>
          <w:color w:val="000000" w:themeColor="text1"/>
          <w:sz w:val="48"/>
          <w:szCs w:val="48"/>
        </w:rPr>
      </w:pPr>
      <w:r w:rsidRPr="1A9B38FC">
        <w:rPr>
          <w:rFonts w:ascii="Calibri" w:eastAsia="Calibri" w:hAnsi="Calibri" w:cs="Calibri"/>
          <w:color w:val="000000" w:themeColor="text1"/>
          <w:sz w:val="48"/>
          <w:szCs w:val="48"/>
        </w:rPr>
        <w:t>DSCI-D</w:t>
      </w:r>
      <w:r w:rsidR="00F12B92" w:rsidRPr="1A9B38FC">
        <w:rPr>
          <w:rFonts w:ascii="Calibri" w:eastAsia="Calibri" w:hAnsi="Calibri" w:cs="Calibri"/>
          <w:color w:val="000000" w:themeColor="text1"/>
          <w:sz w:val="48"/>
          <w:szCs w:val="48"/>
        </w:rPr>
        <w:t xml:space="preserve"> 532 </w:t>
      </w:r>
      <w:r w:rsidR="00413E5F" w:rsidRPr="1A9B38FC">
        <w:rPr>
          <w:rFonts w:ascii="Calibri" w:eastAsia="Calibri" w:hAnsi="Calibri" w:cs="Calibri"/>
          <w:color w:val="000000" w:themeColor="text1"/>
          <w:sz w:val="48"/>
          <w:szCs w:val="48"/>
        </w:rPr>
        <w:t>Applied Database Technologies</w:t>
      </w:r>
    </w:p>
    <w:p w14:paraId="258277FF" w14:textId="3365A1B8" w:rsidR="00413E5F" w:rsidRPr="000F4CBF" w:rsidRDefault="00413E5F" w:rsidP="26E97532">
      <w:pPr>
        <w:spacing w:line="276" w:lineRule="auto"/>
        <w:jc w:val="center"/>
        <w:rPr>
          <w:rFonts w:ascii="Calibri" w:eastAsia="Calibri" w:hAnsi="Calibri" w:cs="Calibri"/>
          <w:color w:val="000000" w:themeColor="text1"/>
          <w:sz w:val="40"/>
          <w:szCs w:val="40"/>
        </w:rPr>
      </w:pPr>
      <w:r>
        <w:br/>
      </w:r>
      <w:r w:rsidR="00EE0EC7" w:rsidRPr="54F8B0B8">
        <w:rPr>
          <w:rFonts w:eastAsiaTheme="minorEastAsia"/>
          <w:color w:val="000000" w:themeColor="text1"/>
          <w:sz w:val="48"/>
          <w:szCs w:val="48"/>
        </w:rPr>
        <w:t xml:space="preserve">Job </w:t>
      </w:r>
      <w:r w:rsidR="00C0491D" w:rsidRPr="54F8B0B8">
        <w:rPr>
          <w:rFonts w:eastAsiaTheme="minorEastAsia"/>
          <w:color w:val="000000" w:themeColor="text1"/>
          <w:sz w:val="48"/>
          <w:szCs w:val="48"/>
        </w:rPr>
        <w:t>Quest Log</w:t>
      </w:r>
    </w:p>
    <w:p w14:paraId="3A56EC29" w14:textId="04ABD854" w:rsidR="00413E5F" w:rsidRDefault="00413E5F" w:rsidP="00413E5F">
      <w:pPr>
        <w:spacing w:line="276" w:lineRule="auto"/>
        <w:jc w:val="center"/>
        <w:rPr>
          <w:rFonts w:ascii="Calibri" w:eastAsia="Calibri" w:hAnsi="Calibri" w:cs="Calibri"/>
          <w:color w:val="000000" w:themeColor="text1"/>
          <w:sz w:val="32"/>
          <w:szCs w:val="32"/>
        </w:rPr>
      </w:pPr>
    </w:p>
    <w:p w14:paraId="68D96F05" w14:textId="5A1C1E4F" w:rsidR="00413E5F" w:rsidRDefault="00A87F10" w:rsidP="30B6648E">
      <w:pPr>
        <w:widowControl w:val="0"/>
        <w:spacing w:before="60" w:line="276" w:lineRule="auto"/>
        <w:jc w:val="center"/>
        <w:rPr>
          <w:rFonts w:ascii="Calibri" w:eastAsia="Calibri" w:hAnsi="Calibri" w:cs="Calibri"/>
          <w:color w:val="000000" w:themeColor="text1"/>
          <w:sz w:val="32"/>
          <w:szCs w:val="32"/>
        </w:rPr>
      </w:pPr>
      <w:r w:rsidRPr="1A9B38FC">
        <w:rPr>
          <w:rFonts w:ascii="Calibri" w:eastAsia="Calibri" w:hAnsi="Calibri" w:cs="Calibri"/>
          <w:color w:val="000000" w:themeColor="text1"/>
          <w:sz w:val="32"/>
          <w:szCs w:val="32"/>
        </w:rPr>
        <w:t>Adi</w:t>
      </w:r>
      <w:r w:rsidR="004B49F0" w:rsidRPr="1A9B38FC">
        <w:rPr>
          <w:rFonts w:ascii="Calibri" w:eastAsia="Calibri" w:hAnsi="Calibri" w:cs="Calibri"/>
          <w:color w:val="000000" w:themeColor="text1"/>
          <w:sz w:val="32"/>
          <w:szCs w:val="32"/>
        </w:rPr>
        <w:t xml:space="preserve">thya </w:t>
      </w:r>
      <w:proofErr w:type="spellStart"/>
      <w:r w:rsidR="004B49F0" w:rsidRPr="1A9B38FC">
        <w:rPr>
          <w:rFonts w:ascii="Calibri" w:eastAsia="Calibri" w:hAnsi="Calibri" w:cs="Calibri"/>
          <w:color w:val="000000" w:themeColor="text1"/>
          <w:sz w:val="32"/>
          <w:szCs w:val="32"/>
        </w:rPr>
        <w:t>Singupati</w:t>
      </w:r>
      <w:proofErr w:type="spellEnd"/>
      <w:r w:rsidR="004B49F0" w:rsidRPr="1A9B38FC">
        <w:rPr>
          <w:rFonts w:ascii="Calibri" w:eastAsia="Calibri" w:hAnsi="Calibri" w:cs="Calibri"/>
          <w:color w:val="000000" w:themeColor="text1"/>
          <w:sz w:val="32"/>
          <w:szCs w:val="32"/>
        </w:rPr>
        <w:t xml:space="preserve"> (</w:t>
      </w:r>
      <w:r w:rsidR="00C05AE0" w:rsidRPr="1A9B38FC">
        <w:rPr>
          <w:rFonts w:ascii="Calibri" w:eastAsia="Calibri" w:hAnsi="Calibri" w:cs="Calibri"/>
          <w:sz w:val="32"/>
          <w:szCs w:val="32"/>
        </w:rPr>
        <w:t>adisingu@iu.edu</w:t>
      </w:r>
      <w:r w:rsidR="004B49F0" w:rsidRPr="1A9B38FC">
        <w:rPr>
          <w:rFonts w:ascii="Calibri" w:eastAsia="Calibri" w:hAnsi="Calibri" w:cs="Calibri"/>
          <w:color w:val="000000" w:themeColor="text1"/>
          <w:sz w:val="32"/>
          <w:szCs w:val="32"/>
        </w:rPr>
        <w:t>)</w:t>
      </w:r>
    </w:p>
    <w:p w14:paraId="4C3A2200" w14:textId="04DCD67E" w:rsidR="1E77E837" w:rsidRPr="00C05AE0" w:rsidRDefault="00413E5F" w:rsidP="07F71575">
      <w:pPr>
        <w:widowControl w:val="0"/>
        <w:tabs>
          <w:tab w:val="left" w:pos="1710"/>
          <w:tab w:val="left" w:pos="2430"/>
        </w:tabs>
        <w:spacing w:before="60" w:line="276" w:lineRule="auto"/>
        <w:jc w:val="center"/>
        <w:rPr>
          <w:rFonts w:ascii="Calibri" w:eastAsia="Calibri" w:hAnsi="Calibri" w:cs="Calibri"/>
          <w:color w:val="000000" w:themeColor="text1"/>
          <w:sz w:val="32"/>
          <w:szCs w:val="32"/>
        </w:rPr>
      </w:pPr>
      <w:r w:rsidRPr="1A9B38FC">
        <w:rPr>
          <w:rFonts w:ascii="Calibri" w:eastAsia="Calibri" w:hAnsi="Calibri" w:cs="Calibri"/>
          <w:color w:val="000000" w:themeColor="text1"/>
          <w:sz w:val="32"/>
          <w:szCs w:val="32"/>
        </w:rPr>
        <w:t>Malhar Dhopate (</w:t>
      </w:r>
      <w:r w:rsidR="00C05AE0" w:rsidRPr="1A9B38FC">
        <w:rPr>
          <w:rFonts w:ascii="Calibri" w:eastAsia="Calibri" w:hAnsi="Calibri" w:cs="Calibri"/>
          <w:sz w:val="32"/>
          <w:szCs w:val="32"/>
        </w:rPr>
        <w:t>mdhopate@iu.edu</w:t>
      </w:r>
      <w:r w:rsidRPr="1A9B38FC">
        <w:rPr>
          <w:rFonts w:ascii="Calibri" w:eastAsia="Calibri" w:hAnsi="Calibri" w:cs="Calibri"/>
          <w:color w:val="000000" w:themeColor="text1"/>
          <w:sz w:val="32"/>
          <w:szCs w:val="32"/>
        </w:rPr>
        <w:t>)</w:t>
      </w:r>
    </w:p>
    <w:p w14:paraId="3B9AC0AA" w14:textId="6F5B3C5E" w:rsidR="1E77E837" w:rsidRPr="00C05AE0" w:rsidRDefault="00762499" w:rsidP="00762499">
      <w:pPr>
        <w:widowControl w:val="0"/>
        <w:tabs>
          <w:tab w:val="left" w:pos="1710"/>
          <w:tab w:val="left" w:pos="2430"/>
        </w:tabs>
        <w:spacing w:before="60" w:line="276" w:lineRule="auto"/>
        <w:rPr>
          <w:rFonts w:ascii="Calibri" w:eastAsia="Calibri" w:hAnsi="Calibri" w:cs="Calibri"/>
          <w:color w:val="000000" w:themeColor="text1"/>
          <w:sz w:val="32"/>
          <w:szCs w:val="32"/>
        </w:rPr>
      </w:pPr>
      <w:r>
        <w:rPr>
          <w:rFonts w:ascii="Calibri" w:eastAsia="Calibri" w:hAnsi="Calibri" w:cs="Calibri"/>
          <w:color w:val="000000" w:themeColor="text1"/>
          <w:sz w:val="32"/>
          <w:szCs w:val="32"/>
        </w:rPr>
        <w:tab/>
      </w:r>
      <w:r>
        <w:rPr>
          <w:rFonts w:ascii="Calibri" w:eastAsia="Calibri" w:hAnsi="Calibri" w:cs="Calibri"/>
          <w:color w:val="000000" w:themeColor="text1"/>
          <w:sz w:val="32"/>
          <w:szCs w:val="32"/>
        </w:rPr>
        <w:tab/>
        <w:t xml:space="preserve"> </w:t>
      </w:r>
      <w:r w:rsidR="00C05AE0" w:rsidRPr="1A9B38FC">
        <w:rPr>
          <w:rFonts w:ascii="Calibri" w:eastAsia="Calibri" w:hAnsi="Calibri" w:cs="Calibri"/>
          <w:color w:val="000000" w:themeColor="text1"/>
          <w:sz w:val="32"/>
          <w:szCs w:val="32"/>
        </w:rPr>
        <w:t>S</w:t>
      </w:r>
      <w:r w:rsidR="5EAF8CEA" w:rsidRPr="1A9B38FC">
        <w:rPr>
          <w:rFonts w:ascii="Calibri" w:eastAsia="Calibri" w:hAnsi="Calibri" w:cs="Calibri"/>
          <w:color w:val="000000" w:themeColor="text1"/>
          <w:sz w:val="32"/>
          <w:szCs w:val="32"/>
        </w:rPr>
        <w:t xml:space="preserve">halini </w:t>
      </w:r>
      <w:proofErr w:type="spellStart"/>
      <w:r w:rsidR="5EAF8CEA" w:rsidRPr="1A9B38FC">
        <w:rPr>
          <w:rFonts w:ascii="Calibri" w:eastAsia="Calibri" w:hAnsi="Calibri" w:cs="Calibri"/>
          <w:color w:val="000000" w:themeColor="text1"/>
          <w:sz w:val="32"/>
          <w:szCs w:val="32"/>
        </w:rPr>
        <w:t>Kothuru</w:t>
      </w:r>
      <w:proofErr w:type="spellEnd"/>
      <w:r w:rsidR="5EAF8CEA" w:rsidRPr="1A9B38FC">
        <w:rPr>
          <w:rFonts w:ascii="Calibri" w:eastAsia="Calibri" w:hAnsi="Calibri" w:cs="Calibri"/>
          <w:color w:val="000000" w:themeColor="text1"/>
          <w:sz w:val="32"/>
          <w:szCs w:val="32"/>
        </w:rPr>
        <w:t>(skothuru@iu.edu)</w:t>
      </w:r>
    </w:p>
    <w:p w14:paraId="0CA06DA7" w14:textId="77777777" w:rsidR="00413E5F" w:rsidRDefault="00413E5F" w:rsidP="00413E5F">
      <w:pPr>
        <w:spacing w:line="276" w:lineRule="auto"/>
        <w:jc w:val="center"/>
        <w:rPr>
          <w:rFonts w:ascii="Calibri" w:eastAsia="Calibri" w:hAnsi="Calibri" w:cs="Calibri"/>
        </w:rPr>
      </w:pPr>
    </w:p>
    <w:p w14:paraId="4080B0B7" w14:textId="77777777" w:rsidR="00413E5F" w:rsidRDefault="00413E5F" w:rsidP="00413E5F">
      <w:pPr>
        <w:spacing w:line="276" w:lineRule="auto"/>
        <w:jc w:val="center"/>
        <w:rPr>
          <w:rFonts w:ascii="Calibri" w:eastAsia="Calibri" w:hAnsi="Calibri" w:cs="Calibri"/>
          <w:color w:val="000000" w:themeColor="text1"/>
          <w:sz w:val="31"/>
          <w:szCs w:val="31"/>
        </w:rPr>
      </w:pPr>
    </w:p>
    <w:p w14:paraId="24083187" w14:textId="77777777" w:rsidR="00413E5F" w:rsidRDefault="00413E5F" w:rsidP="00413E5F">
      <w:pPr>
        <w:spacing w:line="276" w:lineRule="auto"/>
        <w:jc w:val="center"/>
        <w:rPr>
          <w:rFonts w:ascii="Calibri" w:eastAsia="Calibri" w:hAnsi="Calibri" w:cs="Calibri"/>
          <w:color w:val="000000" w:themeColor="text1"/>
          <w:sz w:val="31"/>
          <w:szCs w:val="31"/>
        </w:rPr>
      </w:pPr>
    </w:p>
    <w:p w14:paraId="6960CD33" w14:textId="77777777" w:rsidR="00413E5F" w:rsidRDefault="00413E5F" w:rsidP="00413E5F">
      <w:pPr>
        <w:spacing w:line="276" w:lineRule="auto"/>
        <w:jc w:val="center"/>
        <w:rPr>
          <w:rFonts w:ascii="Calibri" w:eastAsia="Calibri" w:hAnsi="Calibri" w:cs="Calibri"/>
          <w:color w:val="000000" w:themeColor="text1"/>
          <w:sz w:val="31"/>
          <w:szCs w:val="31"/>
        </w:rPr>
      </w:pPr>
    </w:p>
    <w:p w14:paraId="45B6CF58" w14:textId="00589B47" w:rsidR="54F8B0B8" w:rsidRDefault="54F8B0B8" w:rsidP="54F8B0B8">
      <w:pPr>
        <w:spacing w:line="276" w:lineRule="auto"/>
        <w:jc w:val="center"/>
        <w:rPr>
          <w:rFonts w:ascii="Calibri" w:eastAsia="Calibri" w:hAnsi="Calibri" w:cs="Calibri"/>
          <w:sz w:val="32"/>
          <w:szCs w:val="32"/>
        </w:rPr>
      </w:pPr>
    </w:p>
    <w:p w14:paraId="516130C9" w14:textId="7A8F2298" w:rsidR="0DAB1676" w:rsidRDefault="0DAB1676" w:rsidP="0DAB1676">
      <w:pPr>
        <w:spacing w:line="276" w:lineRule="auto"/>
        <w:jc w:val="center"/>
        <w:rPr>
          <w:rFonts w:ascii="Calibri" w:eastAsia="Calibri" w:hAnsi="Calibri" w:cs="Calibri"/>
          <w:sz w:val="32"/>
          <w:szCs w:val="32"/>
        </w:rPr>
      </w:pPr>
    </w:p>
    <w:p w14:paraId="620428CE" w14:textId="675A2B77" w:rsidR="0DAB1676" w:rsidRDefault="0DAB1676" w:rsidP="0DAB1676">
      <w:pPr>
        <w:spacing w:line="276" w:lineRule="auto"/>
        <w:jc w:val="center"/>
        <w:rPr>
          <w:rFonts w:ascii="Calibri" w:eastAsia="Calibri" w:hAnsi="Calibri" w:cs="Calibri"/>
          <w:sz w:val="32"/>
          <w:szCs w:val="32"/>
        </w:rPr>
      </w:pPr>
    </w:p>
    <w:p w14:paraId="00BB83CF" w14:textId="77777777" w:rsidR="006206B1" w:rsidRDefault="006206B1" w:rsidP="0DAB1676">
      <w:pPr>
        <w:spacing w:line="276" w:lineRule="auto"/>
        <w:jc w:val="center"/>
        <w:rPr>
          <w:rFonts w:ascii="Calibri" w:eastAsia="Calibri" w:hAnsi="Calibri" w:cs="Calibri"/>
          <w:sz w:val="32"/>
          <w:szCs w:val="32"/>
        </w:rPr>
      </w:pPr>
    </w:p>
    <w:p w14:paraId="55C15B62" w14:textId="48A8D6ED" w:rsidR="0DAB1676" w:rsidRDefault="0DAB1676" w:rsidP="0DAB1676">
      <w:pPr>
        <w:spacing w:line="276" w:lineRule="auto"/>
        <w:jc w:val="center"/>
        <w:rPr>
          <w:rFonts w:ascii="Calibri" w:eastAsia="Calibri" w:hAnsi="Calibri" w:cs="Calibri"/>
          <w:sz w:val="32"/>
          <w:szCs w:val="32"/>
        </w:rPr>
      </w:pPr>
    </w:p>
    <w:p w14:paraId="7ABF714D" w14:textId="720688F8" w:rsidR="0DAB1676" w:rsidRDefault="0DAB1676" w:rsidP="0DAB1676">
      <w:pPr>
        <w:spacing w:line="276" w:lineRule="auto"/>
        <w:jc w:val="center"/>
        <w:rPr>
          <w:rFonts w:ascii="Calibri" w:eastAsia="Calibri" w:hAnsi="Calibri" w:cs="Calibri"/>
          <w:sz w:val="32"/>
          <w:szCs w:val="32"/>
        </w:rPr>
      </w:pPr>
    </w:p>
    <w:p w14:paraId="3A40CC5A" w14:textId="146D2675" w:rsidR="0DAB1676" w:rsidRDefault="0DAB1676" w:rsidP="0DAB1676">
      <w:pPr>
        <w:spacing w:line="276" w:lineRule="auto"/>
        <w:jc w:val="center"/>
        <w:rPr>
          <w:rFonts w:ascii="Calibri" w:eastAsia="Calibri" w:hAnsi="Calibri" w:cs="Calibri"/>
          <w:sz w:val="32"/>
          <w:szCs w:val="32"/>
        </w:rPr>
      </w:pPr>
    </w:p>
    <w:p w14:paraId="25ADA1B7" w14:textId="184FB017" w:rsidR="0DAB1676" w:rsidRDefault="0DAB1676" w:rsidP="0DAB1676">
      <w:pPr>
        <w:spacing w:line="276" w:lineRule="auto"/>
        <w:jc w:val="center"/>
        <w:rPr>
          <w:rFonts w:ascii="Calibri" w:eastAsia="Calibri" w:hAnsi="Calibri" w:cs="Calibri"/>
          <w:sz w:val="32"/>
          <w:szCs w:val="32"/>
        </w:rPr>
      </w:pPr>
    </w:p>
    <w:p w14:paraId="41AD1078" w14:textId="7DEAA535" w:rsidR="00413E5F" w:rsidRDefault="006926E0" w:rsidP="00413E5F">
      <w:pPr>
        <w:spacing w:line="276" w:lineRule="auto"/>
        <w:jc w:val="center"/>
        <w:rPr>
          <w:rFonts w:ascii="Calibri" w:eastAsia="Calibri" w:hAnsi="Calibri" w:cs="Calibri"/>
          <w:sz w:val="32"/>
          <w:szCs w:val="32"/>
        </w:rPr>
      </w:pPr>
      <w:r>
        <w:rPr>
          <w:rFonts w:ascii="Calibri" w:eastAsia="Calibri" w:hAnsi="Calibri" w:cs="Calibri"/>
          <w:sz w:val="32"/>
          <w:szCs w:val="32"/>
        </w:rPr>
        <w:t>April</w:t>
      </w:r>
      <w:r w:rsidR="00413E5F" w:rsidRPr="1A9B38FC">
        <w:rPr>
          <w:rFonts w:ascii="Calibri" w:eastAsia="Calibri" w:hAnsi="Calibri" w:cs="Calibri"/>
          <w:sz w:val="32"/>
          <w:szCs w:val="32"/>
        </w:rPr>
        <w:t xml:space="preserve"> </w:t>
      </w:r>
      <w:r>
        <w:rPr>
          <w:rFonts w:ascii="Calibri" w:eastAsia="Calibri" w:hAnsi="Calibri" w:cs="Calibri"/>
          <w:sz w:val="32"/>
          <w:szCs w:val="32"/>
        </w:rPr>
        <w:t>7</w:t>
      </w:r>
      <w:r w:rsidR="00413E5F" w:rsidRPr="1A9B38FC">
        <w:rPr>
          <w:rFonts w:ascii="Calibri" w:eastAsia="Calibri" w:hAnsi="Calibri" w:cs="Calibri"/>
          <w:sz w:val="32"/>
          <w:szCs w:val="32"/>
        </w:rPr>
        <w:t>,</w:t>
      </w:r>
      <w:r w:rsidR="23308DCB" w:rsidRPr="1A9B38FC">
        <w:rPr>
          <w:rFonts w:ascii="Calibri" w:eastAsia="Calibri" w:hAnsi="Calibri" w:cs="Calibri"/>
          <w:sz w:val="32"/>
          <w:szCs w:val="32"/>
        </w:rPr>
        <w:t xml:space="preserve"> </w:t>
      </w:r>
      <w:r w:rsidR="00413E5F" w:rsidRPr="1A9B38FC">
        <w:rPr>
          <w:rFonts w:ascii="Calibri" w:eastAsia="Calibri" w:hAnsi="Calibri" w:cs="Calibri"/>
          <w:sz w:val="32"/>
          <w:szCs w:val="32"/>
        </w:rPr>
        <w:t>2024</w:t>
      </w:r>
    </w:p>
    <w:p w14:paraId="4986D10E" w14:textId="0F91BD97" w:rsidR="00413E5F" w:rsidRDefault="00413E5F">
      <w:pPr>
        <w:rPr>
          <w:rFonts w:ascii="Calibri" w:eastAsia="Calibri" w:hAnsi="Calibri" w:cs="Calibri"/>
          <w:b/>
          <w:sz w:val="28"/>
          <w:szCs w:val="28"/>
          <w:u w:val="single"/>
        </w:rPr>
      </w:pPr>
    </w:p>
    <w:p w14:paraId="5B9A02C8" w14:textId="7F50974F" w:rsidR="00413E5F" w:rsidRDefault="00413E5F" w:rsidP="7A0ECF45">
      <w:pPr>
        <w:spacing w:before="180" w:after="180"/>
        <w:rPr>
          <w:rFonts w:ascii="Calibri" w:eastAsia="Calibri" w:hAnsi="Calibri" w:cs="Calibri"/>
          <w:b/>
          <w:sz w:val="28"/>
          <w:szCs w:val="28"/>
          <w:u w:val="single"/>
        </w:rPr>
      </w:pPr>
      <w:r w:rsidRPr="1A9B38FC">
        <w:rPr>
          <w:rFonts w:ascii="Calibri" w:eastAsia="Calibri" w:hAnsi="Calibri" w:cs="Calibri"/>
          <w:b/>
          <w:sz w:val="28"/>
          <w:szCs w:val="28"/>
          <w:u w:val="single"/>
        </w:rPr>
        <w:br w:type="page"/>
      </w:r>
    </w:p>
    <w:p w14:paraId="12638213" w14:textId="357F6A19" w:rsidR="003F2506" w:rsidRDefault="0040342C" w:rsidP="47FB1201">
      <w:pPr>
        <w:pStyle w:val="ListParagraph"/>
        <w:numPr>
          <w:ilvl w:val="0"/>
          <w:numId w:val="4"/>
        </w:numPr>
        <w:shd w:val="clear" w:color="auto" w:fill="FFFFFF" w:themeFill="background1"/>
        <w:spacing w:before="180" w:after="180" w:line="259" w:lineRule="auto"/>
        <w:ind w:left="-540" w:firstLine="0"/>
        <w:jc w:val="both"/>
        <w:rPr>
          <w:rFonts w:ascii="Calibri" w:eastAsia="Calibri" w:hAnsi="Calibri" w:cs="Calibri"/>
          <w:b/>
          <w:color w:val="000000" w:themeColor="text1"/>
          <w:sz w:val="32"/>
          <w:szCs w:val="32"/>
        </w:rPr>
      </w:pPr>
      <w:r>
        <w:rPr>
          <w:rFonts w:ascii="Calibri" w:eastAsia="Calibri" w:hAnsi="Calibri" w:cs="Calibri"/>
          <w:b/>
          <w:color w:val="000000" w:themeColor="text1"/>
          <w:sz w:val="32"/>
          <w:szCs w:val="32"/>
        </w:rPr>
        <w:lastRenderedPageBreak/>
        <w:t>Conceptual D</w:t>
      </w:r>
      <w:r w:rsidR="00D8276D">
        <w:rPr>
          <w:rFonts w:ascii="Calibri" w:eastAsia="Calibri" w:hAnsi="Calibri" w:cs="Calibri"/>
          <w:b/>
          <w:color w:val="000000" w:themeColor="text1"/>
          <w:sz w:val="32"/>
          <w:szCs w:val="32"/>
        </w:rPr>
        <w:t>iagram/Schema for Database</w:t>
      </w:r>
    </w:p>
    <w:p w14:paraId="17B9F3D7" w14:textId="77777777" w:rsidR="00607A1E" w:rsidRPr="00FE2326" w:rsidRDefault="00607A1E" w:rsidP="00607A1E">
      <w:pPr>
        <w:pStyle w:val="ListParagraph"/>
        <w:shd w:val="clear" w:color="auto" w:fill="FFFFFF" w:themeFill="background1"/>
        <w:spacing w:before="180" w:after="180" w:line="259" w:lineRule="auto"/>
        <w:ind w:left="-540"/>
        <w:jc w:val="both"/>
        <w:rPr>
          <w:rFonts w:ascii="Calibri" w:eastAsia="Calibri" w:hAnsi="Calibri" w:cs="Calibri"/>
          <w:b/>
          <w:color w:val="000000" w:themeColor="text1"/>
          <w:sz w:val="32"/>
          <w:szCs w:val="32"/>
        </w:rPr>
      </w:pPr>
    </w:p>
    <w:p w14:paraId="6B837209" w14:textId="00C0474C" w:rsidR="11E22B00" w:rsidRPr="00D002FE" w:rsidRDefault="11E22B00" w:rsidP="00D002FE">
      <w:pPr>
        <w:pStyle w:val="ListParagraph"/>
        <w:numPr>
          <w:ilvl w:val="1"/>
          <w:numId w:val="4"/>
        </w:numPr>
        <w:shd w:val="clear" w:color="auto" w:fill="FFFFFF" w:themeFill="background1"/>
        <w:spacing w:before="180" w:after="180" w:line="259" w:lineRule="auto"/>
        <w:ind w:left="180" w:hanging="540"/>
        <w:jc w:val="both"/>
        <w:rPr>
          <w:rFonts w:ascii="Calibri" w:eastAsia="Calibri" w:hAnsi="Calibri" w:cs="Calibri"/>
          <w:b/>
          <w:bCs/>
          <w:color w:val="000000" w:themeColor="text1"/>
          <w:sz w:val="32"/>
          <w:szCs w:val="32"/>
        </w:rPr>
      </w:pPr>
      <w:r w:rsidRPr="00D002FE">
        <w:rPr>
          <w:rFonts w:ascii="Calibri" w:eastAsia="Calibri" w:hAnsi="Calibri" w:cs="Calibri"/>
          <w:b/>
          <w:bCs/>
          <w:color w:val="000000" w:themeColor="text1"/>
          <w:sz w:val="32"/>
          <w:szCs w:val="32"/>
        </w:rPr>
        <w:t>Diagram</w:t>
      </w:r>
    </w:p>
    <w:p w14:paraId="75051F7E" w14:textId="3B07842B" w:rsidR="00B75D1D" w:rsidRDefault="2470AEA6" w:rsidP="00B75D1D">
      <w:pPr>
        <w:pStyle w:val="ListParagraph"/>
        <w:shd w:val="clear" w:color="auto" w:fill="FFFFFF" w:themeFill="background1"/>
        <w:spacing w:before="180" w:after="180" w:line="259" w:lineRule="auto"/>
        <w:ind w:left="0"/>
        <w:jc w:val="both"/>
        <w:rPr>
          <w:rFonts w:ascii="Calibri" w:eastAsia="Calibri" w:hAnsi="Calibri" w:cs="Calibri"/>
          <w:color w:val="000000" w:themeColor="text1"/>
          <w:sz w:val="32"/>
          <w:szCs w:val="32"/>
        </w:rPr>
      </w:pPr>
      <w:r>
        <w:rPr>
          <w:noProof/>
        </w:rPr>
        <w:drawing>
          <wp:inline distT="0" distB="0" distL="0" distR="0" wp14:anchorId="2A663FC3" wp14:editId="39623119">
            <wp:extent cx="6159499" cy="3949700"/>
            <wp:effectExtent l="76200" t="76200" r="108585" b="107950"/>
            <wp:docPr id="596623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6159499" cy="394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10578" w14:textId="21B7F537" w:rsidR="52603705" w:rsidRPr="00D002FE" w:rsidRDefault="11E22B00" w:rsidP="00D002FE">
      <w:pPr>
        <w:pStyle w:val="ListParagraph"/>
        <w:numPr>
          <w:ilvl w:val="1"/>
          <w:numId w:val="4"/>
        </w:numPr>
        <w:shd w:val="clear" w:color="auto" w:fill="FFFFFF" w:themeFill="background1"/>
        <w:spacing w:before="180" w:after="180" w:line="259" w:lineRule="auto"/>
        <w:ind w:left="270" w:hanging="540"/>
        <w:jc w:val="both"/>
        <w:rPr>
          <w:rFonts w:ascii="Calibri" w:eastAsia="Calibri" w:hAnsi="Calibri" w:cs="Calibri"/>
          <w:b/>
          <w:bCs/>
          <w:color w:val="000000" w:themeColor="text1"/>
          <w:sz w:val="32"/>
          <w:szCs w:val="32"/>
        </w:rPr>
      </w:pPr>
      <w:r w:rsidRPr="00D002FE">
        <w:rPr>
          <w:rFonts w:ascii="Calibri" w:eastAsia="Calibri" w:hAnsi="Calibri" w:cs="Calibri"/>
          <w:b/>
          <w:bCs/>
          <w:color w:val="000000" w:themeColor="text1"/>
          <w:sz w:val="32"/>
          <w:szCs w:val="32"/>
        </w:rPr>
        <w:t>Explanation</w:t>
      </w:r>
    </w:p>
    <w:p w14:paraId="330749BB" w14:textId="0C5C8527" w:rsidR="595A3B14" w:rsidRDefault="595A3B14"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r w:rsidRPr="52603705">
        <w:rPr>
          <w:rFonts w:ascii="Calibri" w:eastAsia="Calibri" w:hAnsi="Calibri" w:cs="Calibri"/>
          <w:color w:val="000000" w:themeColor="text1"/>
          <w:sz w:val="28"/>
          <w:szCs w:val="28"/>
        </w:rPr>
        <w:t xml:space="preserve">The image shows a database schema with two tables: Users and Jobs. There's a one-to-many relationship between Users and Jobs, indicated by the dashed line, which suggests that a single user can be associated with multiple job applications. This relationship is established through the </w:t>
      </w:r>
      <w:proofErr w:type="spellStart"/>
      <w:r w:rsidRPr="52603705">
        <w:rPr>
          <w:rFonts w:ascii="Calibri" w:eastAsia="Calibri" w:hAnsi="Calibri" w:cs="Calibri"/>
          <w:color w:val="000000" w:themeColor="text1"/>
          <w:sz w:val="28"/>
          <w:szCs w:val="28"/>
        </w:rPr>
        <w:t>User_id</w:t>
      </w:r>
      <w:proofErr w:type="spellEnd"/>
      <w:r w:rsidRPr="52603705">
        <w:rPr>
          <w:rFonts w:ascii="Calibri" w:eastAsia="Calibri" w:hAnsi="Calibri" w:cs="Calibri"/>
          <w:color w:val="000000" w:themeColor="text1"/>
          <w:sz w:val="28"/>
          <w:szCs w:val="28"/>
        </w:rPr>
        <w:t xml:space="preserve"> field, which is common to both tables.</w:t>
      </w:r>
    </w:p>
    <w:p w14:paraId="78E5ECDA" w14:textId="5FB7BDEF" w:rsidR="595A3B14" w:rsidRDefault="595A3B14"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r w:rsidRPr="52603705">
        <w:rPr>
          <w:rFonts w:ascii="Calibri" w:eastAsia="Calibri" w:hAnsi="Calibri" w:cs="Calibri"/>
          <w:color w:val="000000" w:themeColor="text1"/>
          <w:sz w:val="28"/>
          <w:szCs w:val="28"/>
        </w:rPr>
        <w:t>In practical terms, this means the Jobs table references the Users table to link each job application to a specific user. The Jobs table contains additional details about each job application, such as the job ID, company name, and application status.</w:t>
      </w:r>
    </w:p>
    <w:p w14:paraId="64A40436" w14:textId="77777777" w:rsidR="00D002FE" w:rsidRDefault="00D002FE"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p>
    <w:p w14:paraId="29069F77" w14:textId="77777777" w:rsidR="00D002FE" w:rsidRDefault="00D002FE"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p>
    <w:p w14:paraId="24540101" w14:textId="77777777" w:rsidR="00D002FE" w:rsidRDefault="00D002FE" w:rsidP="00607A1E">
      <w:pPr>
        <w:shd w:val="clear" w:color="auto" w:fill="FFFFFF" w:themeFill="background1"/>
        <w:spacing w:before="180" w:after="180" w:line="259" w:lineRule="auto"/>
        <w:jc w:val="both"/>
        <w:rPr>
          <w:rFonts w:ascii="Calibri" w:eastAsia="Calibri" w:hAnsi="Calibri" w:cs="Calibri"/>
          <w:color w:val="000000" w:themeColor="text1"/>
          <w:sz w:val="28"/>
          <w:szCs w:val="28"/>
        </w:rPr>
      </w:pPr>
    </w:p>
    <w:p w14:paraId="602F6596" w14:textId="4D9C7701" w:rsidR="000977B8" w:rsidRDefault="004A167F" w:rsidP="000977B8">
      <w:pPr>
        <w:pStyle w:val="ListParagraph"/>
        <w:numPr>
          <w:ilvl w:val="0"/>
          <w:numId w:val="4"/>
        </w:numPr>
        <w:shd w:val="clear" w:color="auto" w:fill="FFFFFF" w:themeFill="background1"/>
        <w:spacing w:before="180" w:after="180"/>
        <w:ind w:left="-540" w:firstLine="0"/>
        <w:jc w:val="both"/>
        <w:rPr>
          <w:rFonts w:ascii="Calibri" w:eastAsia="Calibri" w:hAnsi="Calibri" w:cs="Calibri"/>
          <w:b/>
          <w:color w:val="000000" w:themeColor="text1"/>
          <w:sz w:val="32"/>
          <w:szCs w:val="32"/>
        </w:rPr>
      </w:pPr>
      <w:r>
        <w:rPr>
          <w:rFonts w:ascii="Calibri" w:eastAsia="Calibri" w:hAnsi="Calibri" w:cs="Calibri"/>
          <w:b/>
          <w:color w:val="000000" w:themeColor="text1"/>
          <w:sz w:val="32"/>
          <w:szCs w:val="32"/>
        </w:rPr>
        <w:lastRenderedPageBreak/>
        <w:t>Database</w:t>
      </w:r>
    </w:p>
    <w:p w14:paraId="6E63BE69" w14:textId="23DC886B" w:rsidR="000977B8" w:rsidRPr="00AD3A20" w:rsidRDefault="000977B8" w:rsidP="000977B8">
      <w:pPr>
        <w:pStyle w:val="ListParagraph"/>
        <w:numPr>
          <w:ilvl w:val="1"/>
          <w:numId w:val="4"/>
        </w:numPr>
        <w:shd w:val="clear" w:color="auto" w:fill="FFFFFF" w:themeFill="background1"/>
        <w:spacing w:before="180" w:after="180" w:line="259" w:lineRule="auto"/>
        <w:ind w:left="90" w:hanging="450"/>
        <w:jc w:val="both"/>
        <w:rPr>
          <w:rFonts w:ascii="Calibri" w:eastAsia="Calibri" w:hAnsi="Calibri" w:cs="Calibri"/>
          <w:b/>
          <w:sz w:val="28"/>
          <w:szCs w:val="28"/>
        </w:rPr>
      </w:pPr>
      <w:r>
        <w:rPr>
          <w:rFonts w:ascii="Calibri" w:eastAsia="Calibri" w:hAnsi="Calibri" w:cs="Calibri"/>
          <w:b/>
          <w:sz w:val="28"/>
          <w:szCs w:val="28"/>
        </w:rPr>
        <w:t>Tables</w:t>
      </w:r>
    </w:p>
    <w:p w14:paraId="4D2209DC" w14:textId="1671BEF4" w:rsidR="008C1939" w:rsidRPr="001E1E16" w:rsidRDefault="001E1E16" w:rsidP="001E1E16">
      <w:pPr>
        <w:shd w:val="clear" w:color="auto" w:fill="FFFFFF" w:themeFill="background1"/>
        <w:spacing w:before="180" w:after="180"/>
        <w:jc w:val="both"/>
        <w:rPr>
          <w:rFonts w:ascii="Calibri" w:eastAsia="Calibri" w:hAnsi="Calibri" w:cs="Calibri"/>
          <w:sz w:val="28"/>
          <w:szCs w:val="28"/>
        </w:rPr>
      </w:pPr>
      <w:r>
        <w:rPr>
          <w:rFonts w:ascii="Calibri" w:eastAsia="Calibri" w:hAnsi="Calibri" w:cs="Calibri"/>
          <w:sz w:val="28"/>
          <w:szCs w:val="28"/>
        </w:rPr>
        <w:t xml:space="preserve">The database for this </w:t>
      </w:r>
      <w:r w:rsidR="00BB6A60">
        <w:rPr>
          <w:rFonts w:ascii="Calibri" w:eastAsia="Calibri" w:hAnsi="Calibri" w:cs="Calibri"/>
          <w:sz w:val="28"/>
          <w:szCs w:val="28"/>
        </w:rPr>
        <w:t>project is going to be user generated, and consists of the</w:t>
      </w:r>
      <w:r w:rsidR="001467A1" w:rsidRPr="001E1E16">
        <w:rPr>
          <w:rFonts w:ascii="Calibri" w:eastAsia="Calibri" w:hAnsi="Calibri" w:cs="Calibri"/>
          <w:sz w:val="28"/>
          <w:szCs w:val="28"/>
        </w:rPr>
        <w:t xml:space="preserve"> of </w:t>
      </w:r>
      <w:r w:rsidR="00FF15EE" w:rsidRPr="001E1E16">
        <w:rPr>
          <w:rFonts w:ascii="Calibri" w:eastAsia="Calibri" w:hAnsi="Calibri" w:cs="Calibri"/>
          <w:sz w:val="28"/>
          <w:szCs w:val="28"/>
        </w:rPr>
        <w:t>two (2) tables –</w:t>
      </w:r>
    </w:p>
    <w:p w14:paraId="59744B4F" w14:textId="6C79BF94" w:rsidR="00FF15EE" w:rsidRPr="007B5916" w:rsidRDefault="008A22FB" w:rsidP="00FF15EE">
      <w:pPr>
        <w:pStyle w:val="ListParagraph"/>
        <w:numPr>
          <w:ilvl w:val="0"/>
          <w:numId w:val="8"/>
        </w:numPr>
        <w:shd w:val="clear" w:color="auto" w:fill="FFFFFF" w:themeFill="background1"/>
        <w:spacing w:before="180" w:after="180"/>
        <w:jc w:val="both"/>
        <w:rPr>
          <w:rFonts w:ascii="Calibri" w:eastAsia="Calibri" w:hAnsi="Calibri" w:cs="Calibri"/>
          <w:b/>
          <w:color w:val="000000" w:themeColor="text1"/>
          <w:sz w:val="32"/>
          <w:szCs w:val="32"/>
        </w:rPr>
      </w:pPr>
      <w:r w:rsidRPr="008A22FB">
        <w:rPr>
          <w:rFonts w:ascii="Calibri" w:eastAsia="Calibri" w:hAnsi="Calibri" w:cs="Calibri"/>
          <w:b/>
          <w:bCs/>
          <w:sz w:val="28"/>
          <w:szCs w:val="28"/>
        </w:rPr>
        <w:t>‘</w:t>
      </w:r>
      <w:r w:rsidR="00FF15EE" w:rsidRPr="008A22FB">
        <w:rPr>
          <w:rFonts w:ascii="Calibri" w:eastAsia="Calibri" w:hAnsi="Calibri" w:cs="Calibri"/>
          <w:b/>
          <w:bCs/>
          <w:sz w:val="28"/>
          <w:szCs w:val="28"/>
        </w:rPr>
        <w:t>User</w:t>
      </w:r>
      <w:r w:rsidRPr="008A22FB">
        <w:rPr>
          <w:rFonts w:ascii="Calibri" w:eastAsia="Calibri" w:hAnsi="Calibri" w:cs="Calibri"/>
          <w:b/>
          <w:bCs/>
          <w:sz w:val="28"/>
          <w:szCs w:val="28"/>
        </w:rPr>
        <w:t>s’</w:t>
      </w:r>
      <w:r w:rsidR="00FF15EE">
        <w:rPr>
          <w:rFonts w:ascii="Calibri" w:eastAsia="Calibri" w:hAnsi="Calibri" w:cs="Calibri"/>
          <w:sz w:val="28"/>
          <w:szCs w:val="28"/>
        </w:rPr>
        <w:t xml:space="preserve"> Table</w:t>
      </w:r>
      <w:r w:rsidR="00BB6A60">
        <w:rPr>
          <w:rFonts w:ascii="Calibri" w:eastAsia="Calibri" w:hAnsi="Calibri" w:cs="Calibri"/>
          <w:sz w:val="28"/>
          <w:szCs w:val="28"/>
        </w:rPr>
        <w:t xml:space="preserve"> – to keep track of the user</w:t>
      </w:r>
      <w:r w:rsidR="000F143B">
        <w:rPr>
          <w:rFonts w:ascii="Calibri" w:eastAsia="Calibri" w:hAnsi="Calibri" w:cs="Calibri"/>
          <w:sz w:val="28"/>
          <w:szCs w:val="28"/>
        </w:rPr>
        <w:t xml:space="preserve"> </w:t>
      </w:r>
      <w:r w:rsidR="67D413DF" w:rsidRPr="78078DEB">
        <w:rPr>
          <w:rFonts w:ascii="Calibri" w:eastAsia="Calibri" w:hAnsi="Calibri" w:cs="Calibri"/>
          <w:sz w:val="28"/>
          <w:szCs w:val="28"/>
        </w:rPr>
        <w:t>demographic</w:t>
      </w:r>
      <w:r w:rsidR="000F143B">
        <w:rPr>
          <w:rFonts w:ascii="Calibri" w:eastAsia="Calibri" w:hAnsi="Calibri" w:cs="Calibri"/>
          <w:sz w:val="28"/>
          <w:szCs w:val="28"/>
        </w:rPr>
        <w:t xml:space="preserve"> </w:t>
      </w:r>
      <w:r w:rsidR="00373339">
        <w:rPr>
          <w:rFonts w:ascii="Calibri" w:eastAsia="Calibri" w:hAnsi="Calibri" w:cs="Calibri"/>
          <w:sz w:val="28"/>
          <w:szCs w:val="28"/>
        </w:rPr>
        <w:t>data.</w:t>
      </w:r>
      <w:r w:rsidR="00A81D4F">
        <w:rPr>
          <w:rFonts w:ascii="Calibri" w:eastAsia="Calibri" w:hAnsi="Calibri" w:cs="Calibri"/>
          <w:sz w:val="28"/>
          <w:szCs w:val="28"/>
        </w:rPr>
        <w:t xml:space="preserve"> This table will have the following col</w:t>
      </w:r>
      <w:r w:rsidR="007B5916">
        <w:rPr>
          <w:rFonts w:ascii="Calibri" w:eastAsia="Calibri" w:hAnsi="Calibri" w:cs="Calibri"/>
          <w:sz w:val="28"/>
          <w:szCs w:val="28"/>
        </w:rPr>
        <w:t>umns –</w:t>
      </w:r>
    </w:p>
    <w:p w14:paraId="7B763F86" w14:textId="6D52BE36" w:rsidR="007B5916" w:rsidRPr="00B94354" w:rsidRDefault="35991596"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U</w:t>
      </w:r>
      <w:r w:rsidR="008055D2" w:rsidRPr="6C10B804">
        <w:rPr>
          <w:rFonts w:ascii="Calibri" w:eastAsia="Calibri" w:hAnsi="Calibri" w:cs="Calibri"/>
          <w:b/>
          <w:bCs/>
          <w:color w:val="000000" w:themeColor="text1"/>
          <w:sz w:val="28"/>
          <w:szCs w:val="28"/>
        </w:rPr>
        <w:t>ser</w:t>
      </w:r>
      <w:r w:rsidR="04B9B083" w:rsidRPr="6C10B804">
        <w:rPr>
          <w:rFonts w:ascii="Calibri" w:eastAsia="Calibri" w:hAnsi="Calibri" w:cs="Calibri"/>
          <w:b/>
          <w:bCs/>
          <w:color w:val="000000" w:themeColor="text1"/>
          <w:sz w:val="28"/>
          <w:szCs w:val="28"/>
        </w:rPr>
        <w:t>_</w:t>
      </w:r>
      <w:r w:rsidR="00AB6046" w:rsidRPr="6C10B804">
        <w:rPr>
          <w:rFonts w:ascii="Calibri" w:eastAsia="Calibri" w:hAnsi="Calibri" w:cs="Calibri"/>
          <w:b/>
          <w:bCs/>
          <w:color w:val="000000" w:themeColor="text1"/>
          <w:sz w:val="28"/>
          <w:szCs w:val="28"/>
        </w:rPr>
        <w:t>id</w:t>
      </w:r>
      <w:proofErr w:type="spellEnd"/>
      <w:r w:rsidR="1246FF8F" w:rsidRPr="6C10B804">
        <w:rPr>
          <w:rFonts w:ascii="Calibri" w:eastAsia="Calibri" w:hAnsi="Calibri" w:cs="Calibri"/>
          <w:b/>
          <w:bCs/>
          <w:color w:val="000000" w:themeColor="text1"/>
          <w:sz w:val="28"/>
          <w:szCs w:val="28"/>
        </w:rPr>
        <w:t>’</w:t>
      </w:r>
      <w:r w:rsidR="00AB6046" w:rsidRPr="00B94354">
        <w:rPr>
          <w:rFonts w:ascii="Calibri" w:eastAsia="Calibri" w:hAnsi="Calibri" w:cs="Calibri"/>
          <w:b/>
          <w:color w:val="000000" w:themeColor="text1"/>
          <w:sz w:val="28"/>
          <w:szCs w:val="28"/>
        </w:rPr>
        <w:t xml:space="preserve"> </w:t>
      </w:r>
      <w:r w:rsidR="00B94354" w:rsidRPr="00B94354">
        <w:rPr>
          <w:rFonts w:ascii="Calibri" w:eastAsia="Calibri" w:hAnsi="Calibri" w:cs="Calibri"/>
          <w:b/>
          <w:color w:val="000000" w:themeColor="text1"/>
          <w:sz w:val="28"/>
          <w:szCs w:val="28"/>
        </w:rPr>
        <w:t xml:space="preserve">– </w:t>
      </w:r>
      <w:r w:rsidR="00B94354" w:rsidRPr="00B94354">
        <w:rPr>
          <w:rFonts w:ascii="Calibri" w:eastAsia="Calibri" w:hAnsi="Calibri" w:cs="Calibri"/>
          <w:bCs/>
          <w:color w:val="000000" w:themeColor="text1"/>
          <w:sz w:val="28"/>
          <w:szCs w:val="28"/>
        </w:rPr>
        <w:t xml:space="preserve">This column will keep track of the unique </w:t>
      </w:r>
      <w:proofErr w:type="spellStart"/>
      <w:r w:rsidR="00B94354" w:rsidRPr="00B94354">
        <w:rPr>
          <w:rFonts w:ascii="Calibri" w:eastAsia="Calibri" w:hAnsi="Calibri" w:cs="Calibri"/>
          <w:bCs/>
          <w:color w:val="000000" w:themeColor="text1"/>
          <w:sz w:val="28"/>
          <w:szCs w:val="28"/>
        </w:rPr>
        <w:t>userid</w:t>
      </w:r>
      <w:proofErr w:type="spellEnd"/>
      <w:r w:rsidR="00B94354" w:rsidRPr="00B94354">
        <w:rPr>
          <w:rFonts w:ascii="Calibri" w:eastAsia="Calibri" w:hAnsi="Calibri" w:cs="Calibri"/>
          <w:bCs/>
          <w:color w:val="000000" w:themeColor="text1"/>
          <w:sz w:val="28"/>
          <w:szCs w:val="28"/>
        </w:rPr>
        <w:t xml:space="preserve"> created by the user at the time of account creation.</w:t>
      </w:r>
    </w:p>
    <w:p w14:paraId="5E9B1834" w14:textId="2CB8504E" w:rsidR="00B94354" w:rsidRPr="00EE3F5A" w:rsidRDefault="3A44992E" w:rsidP="009022B9">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r w:rsidR="00B06EC2">
        <w:rPr>
          <w:rFonts w:ascii="Calibri" w:eastAsia="Calibri" w:hAnsi="Calibri" w:cs="Calibri"/>
          <w:b/>
          <w:bCs/>
          <w:color w:val="000000" w:themeColor="text1"/>
          <w:sz w:val="28"/>
          <w:szCs w:val="28"/>
        </w:rPr>
        <w:t>E</w:t>
      </w:r>
      <w:r w:rsidRPr="6C10B804">
        <w:rPr>
          <w:rFonts w:ascii="Calibri" w:eastAsia="Calibri" w:hAnsi="Calibri" w:cs="Calibri"/>
          <w:b/>
          <w:bCs/>
          <w:color w:val="000000" w:themeColor="text1"/>
          <w:sz w:val="28"/>
          <w:szCs w:val="28"/>
        </w:rPr>
        <w:t>m</w:t>
      </w:r>
      <w:r w:rsidR="00FB089F" w:rsidRPr="6C10B804">
        <w:rPr>
          <w:rFonts w:ascii="Calibri" w:eastAsia="Calibri" w:hAnsi="Calibri" w:cs="Calibri"/>
          <w:b/>
          <w:bCs/>
          <w:color w:val="000000" w:themeColor="text1"/>
          <w:sz w:val="28"/>
          <w:szCs w:val="28"/>
        </w:rPr>
        <w:t>ail</w:t>
      </w:r>
      <w:r w:rsidR="71B8A145" w:rsidRPr="6C10B804">
        <w:rPr>
          <w:rFonts w:ascii="Calibri" w:eastAsia="Calibri" w:hAnsi="Calibri" w:cs="Calibri"/>
          <w:b/>
          <w:bCs/>
          <w:color w:val="000000" w:themeColor="text1"/>
          <w:sz w:val="28"/>
          <w:szCs w:val="28"/>
        </w:rPr>
        <w:t>’</w:t>
      </w:r>
      <w:r w:rsidR="00FB089F">
        <w:rPr>
          <w:rFonts w:ascii="Calibri" w:eastAsia="Calibri" w:hAnsi="Calibri" w:cs="Calibri"/>
          <w:b/>
          <w:color w:val="000000" w:themeColor="text1"/>
          <w:sz w:val="28"/>
          <w:szCs w:val="28"/>
        </w:rPr>
        <w:t xml:space="preserve"> – </w:t>
      </w:r>
      <w:r w:rsidR="00FB089F">
        <w:rPr>
          <w:rFonts w:ascii="Calibri" w:eastAsia="Calibri" w:hAnsi="Calibri" w:cs="Calibri"/>
          <w:bCs/>
          <w:color w:val="000000" w:themeColor="text1"/>
          <w:sz w:val="28"/>
          <w:szCs w:val="28"/>
        </w:rPr>
        <w:t xml:space="preserve">This column will keep track of the </w:t>
      </w:r>
      <w:r w:rsidR="00EE3F5A">
        <w:rPr>
          <w:rFonts w:ascii="Calibri" w:eastAsia="Calibri" w:hAnsi="Calibri" w:cs="Calibri"/>
          <w:bCs/>
          <w:color w:val="000000" w:themeColor="text1"/>
          <w:sz w:val="28"/>
          <w:szCs w:val="28"/>
        </w:rPr>
        <w:t>unique emails used by the users at the time of account creation.</w:t>
      </w:r>
    </w:p>
    <w:p w14:paraId="0E1A8846" w14:textId="3CF66714" w:rsidR="00EE3F5A" w:rsidRPr="009A39BB" w:rsidRDefault="127869DE" w:rsidP="009022B9">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F</w:t>
      </w:r>
      <w:r w:rsidR="002E4327" w:rsidRPr="6C10B804">
        <w:rPr>
          <w:rFonts w:ascii="Calibri" w:eastAsia="Calibri" w:hAnsi="Calibri" w:cs="Calibri"/>
          <w:b/>
          <w:bCs/>
          <w:color w:val="000000" w:themeColor="text1"/>
          <w:sz w:val="28"/>
          <w:szCs w:val="28"/>
        </w:rPr>
        <w:t>irst</w:t>
      </w:r>
      <w:r w:rsidR="4395F7E8" w:rsidRPr="6C10B804">
        <w:rPr>
          <w:rFonts w:ascii="Calibri" w:eastAsia="Calibri" w:hAnsi="Calibri" w:cs="Calibri"/>
          <w:b/>
          <w:bCs/>
          <w:color w:val="000000" w:themeColor="text1"/>
          <w:sz w:val="28"/>
          <w:szCs w:val="28"/>
        </w:rPr>
        <w:t>_n</w:t>
      </w:r>
      <w:r w:rsidR="002E4327" w:rsidRPr="6C10B804">
        <w:rPr>
          <w:rFonts w:ascii="Calibri" w:eastAsia="Calibri" w:hAnsi="Calibri" w:cs="Calibri"/>
          <w:b/>
          <w:bCs/>
          <w:color w:val="000000" w:themeColor="text1"/>
          <w:sz w:val="28"/>
          <w:szCs w:val="28"/>
        </w:rPr>
        <w:t>ame</w:t>
      </w:r>
      <w:proofErr w:type="spellEnd"/>
      <w:r w:rsidR="6EC214C6" w:rsidRPr="6C10B804">
        <w:rPr>
          <w:rFonts w:ascii="Calibri" w:eastAsia="Calibri" w:hAnsi="Calibri" w:cs="Calibri"/>
          <w:b/>
          <w:bCs/>
          <w:color w:val="000000" w:themeColor="text1"/>
          <w:sz w:val="28"/>
          <w:szCs w:val="28"/>
        </w:rPr>
        <w:t>’</w:t>
      </w:r>
      <w:r w:rsidR="002E4327">
        <w:rPr>
          <w:rFonts w:ascii="Calibri" w:eastAsia="Calibri" w:hAnsi="Calibri" w:cs="Calibri"/>
          <w:b/>
          <w:color w:val="000000" w:themeColor="text1"/>
          <w:sz w:val="28"/>
          <w:szCs w:val="28"/>
        </w:rPr>
        <w:t xml:space="preserve"> – </w:t>
      </w:r>
      <w:r w:rsidR="002E4327">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store</w:t>
      </w:r>
      <w:r w:rsidR="002E4327">
        <w:rPr>
          <w:rFonts w:ascii="Calibri" w:eastAsia="Calibri" w:hAnsi="Calibri" w:cs="Calibri"/>
          <w:bCs/>
          <w:color w:val="000000" w:themeColor="text1"/>
          <w:sz w:val="28"/>
          <w:szCs w:val="28"/>
        </w:rPr>
        <w:t xml:space="preserve"> </w:t>
      </w:r>
      <w:r w:rsidR="0003494C">
        <w:rPr>
          <w:rFonts w:ascii="Calibri" w:eastAsia="Calibri" w:hAnsi="Calibri" w:cs="Calibri"/>
          <w:bCs/>
          <w:color w:val="000000" w:themeColor="text1"/>
          <w:sz w:val="28"/>
          <w:szCs w:val="28"/>
        </w:rPr>
        <w:t>the</w:t>
      </w:r>
      <w:r w:rsidR="009A39BB">
        <w:rPr>
          <w:rFonts w:ascii="Calibri" w:eastAsia="Calibri" w:hAnsi="Calibri" w:cs="Calibri"/>
          <w:bCs/>
          <w:color w:val="000000" w:themeColor="text1"/>
          <w:sz w:val="28"/>
          <w:szCs w:val="28"/>
        </w:rPr>
        <w:t xml:space="preserve"> user’s First Name associated with the account</w:t>
      </w:r>
      <w:r w:rsidR="001B6A72">
        <w:rPr>
          <w:rFonts w:ascii="Calibri" w:eastAsia="Calibri" w:hAnsi="Calibri" w:cs="Calibri"/>
          <w:bCs/>
          <w:color w:val="000000" w:themeColor="text1"/>
          <w:sz w:val="28"/>
          <w:szCs w:val="28"/>
        </w:rPr>
        <w:t>.</w:t>
      </w:r>
    </w:p>
    <w:p w14:paraId="2EBCCD8E" w14:textId="6C259EFC" w:rsidR="009A39BB" w:rsidRDefault="02BBC5C2"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58AF8185">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L</w:t>
      </w:r>
      <w:r w:rsidR="009A39BB" w:rsidRPr="58AF8185">
        <w:rPr>
          <w:rFonts w:ascii="Calibri" w:eastAsia="Calibri" w:hAnsi="Calibri" w:cs="Calibri"/>
          <w:b/>
          <w:bCs/>
          <w:color w:val="000000" w:themeColor="text1"/>
          <w:sz w:val="28"/>
          <w:szCs w:val="28"/>
        </w:rPr>
        <w:t>ast</w:t>
      </w:r>
      <w:r w:rsidR="284A6485" w:rsidRPr="58AF8185">
        <w:rPr>
          <w:rFonts w:ascii="Calibri" w:eastAsia="Calibri" w:hAnsi="Calibri" w:cs="Calibri"/>
          <w:b/>
          <w:bCs/>
          <w:color w:val="000000" w:themeColor="text1"/>
          <w:sz w:val="28"/>
          <w:szCs w:val="28"/>
        </w:rPr>
        <w:t>_n</w:t>
      </w:r>
      <w:r w:rsidR="009A39BB" w:rsidRPr="58AF8185">
        <w:rPr>
          <w:rFonts w:ascii="Calibri" w:eastAsia="Calibri" w:hAnsi="Calibri" w:cs="Calibri"/>
          <w:b/>
          <w:bCs/>
          <w:color w:val="000000" w:themeColor="text1"/>
          <w:sz w:val="28"/>
          <w:szCs w:val="28"/>
        </w:rPr>
        <w:t>ame</w:t>
      </w:r>
      <w:proofErr w:type="spellEnd"/>
      <w:r w:rsidR="175AA9A7" w:rsidRPr="58AF8185">
        <w:rPr>
          <w:rFonts w:ascii="Calibri" w:eastAsia="Calibri" w:hAnsi="Calibri" w:cs="Calibri"/>
          <w:b/>
          <w:bCs/>
          <w:color w:val="000000" w:themeColor="text1"/>
          <w:sz w:val="28"/>
          <w:szCs w:val="28"/>
        </w:rPr>
        <w:t>’</w:t>
      </w:r>
      <w:r w:rsidR="009A39BB">
        <w:rPr>
          <w:rFonts w:ascii="Calibri" w:eastAsia="Calibri" w:hAnsi="Calibri" w:cs="Calibri"/>
          <w:b/>
          <w:color w:val="000000" w:themeColor="text1"/>
          <w:sz w:val="28"/>
          <w:szCs w:val="28"/>
        </w:rPr>
        <w:t xml:space="preserve"> – </w:t>
      </w:r>
      <w:r w:rsidR="009A39BB">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store the</w:t>
      </w:r>
      <w:r w:rsidR="0003494C">
        <w:rPr>
          <w:rFonts w:ascii="Calibri" w:eastAsia="Calibri" w:hAnsi="Calibri" w:cs="Calibri"/>
          <w:bCs/>
          <w:color w:val="000000" w:themeColor="text1"/>
          <w:sz w:val="28"/>
          <w:szCs w:val="28"/>
        </w:rPr>
        <w:t xml:space="preserve"> </w:t>
      </w:r>
      <w:r w:rsidR="009A39BB">
        <w:rPr>
          <w:rFonts w:ascii="Calibri" w:eastAsia="Calibri" w:hAnsi="Calibri" w:cs="Calibri"/>
          <w:bCs/>
          <w:color w:val="000000" w:themeColor="text1"/>
          <w:sz w:val="28"/>
          <w:szCs w:val="28"/>
        </w:rPr>
        <w:t xml:space="preserve">user’s Last Name associated </w:t>
      </w:r>
      <w:r w:rsidR="00CF717C">
        <w:rPr>
          <w:rFonts w:ascii="Calibri" w:eastAsia="Calibri" w:hAnsi="Calibri" w:cs="Calibri"/>
          <w:bCs/>
          <w:color w:val="000000" w:themeColor="text1"/>
          <w:sz w:val="28"/>
          <w:szCs w:val="28"/>
        </w:rPr>
        <w:t>with the account.</w:t>
      </w:r>
    </w:p>
    <w:p w14:paraId="592F4E81" w14:textId="14967520" w:rsidR="00CF717C" w:rsidRPr="0003494C" w:rsidRDefault="5B3F164E"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A12CD43">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P</w:t>
      </w:r>
      <w:r w:rsidR="0014240C" w:rsidRPr="6A12CD43">
        <w:rPr>
          <w:rFonts w:ascii="Calibri" w:eastAsia="Calibri" w:hAnsi="Calibri" w:cs="Calibri"/>
          <w:b/>
          <w:bCs/>
          <w:color w:val="000000" w:themeColor="text1"/>
          <w:sz w:val="28"/>
          <w:szCs w:val="28"/>
        </w:rPr>
        <w:t>assword</w:t>
      </w:r>
      <w:r w:rsidR="5DA04A5F" w:rsidRPr="6A12CD43">
        <w:rPr>
          <w:rFonts w:ascii="Calibri" w:eastAsia="Calibri" w:hAnsi="Calibri" w:cs="Calibri"/>
          <w:b/>
          <w:bCs/>
          <w:color w:val="000000" w:themeColor="text1"/>
          <w:sz w:val="28"/>
          <w:szCs w:val="28"/>
        </w:rPr>
        <w:t>’</w:t>
      </w:r>
      <w:r w:rsidR="0014240C">
        <w:rPr>
          <w:rFonts w:ascii="Calibri" w:eastAsia="Calibri" w:hAnsi="Calibri" w:cs="Calibri"/>
          <w:b/>
          <w:color w:val="000000" w:themeColor="text1"/>
          <w:sz w:val="28"/>
          <w:szCs w:val="28"/>
        </w:rPr>
        <w:t xml:space="preserve"> – </w:t>
      </w:r>
      <w:r w:rsidR="0014240C">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store the</w:t>
      </w:r>
      <w:r w:rsidR="0003494C">
        <w:rPr>
          <w:rFonts w:ascii="Calibri" w:eastAsia="Calibri" w:hAnsi="Calibri" w:cs="Calibri"/>
          <w:bCs/>
          <w:color w:val="000000" w:themeColor="text1"/>
          <w:sz w:val="28"/>
          <w:szCs w:val="28"/>
        </w:rPr>
        <w:t xml:space="preserve"> </w:t>
      </w:r>
      <w:r w:rsidR="002A2458">
        <w:rPr>
          <w:rFonts w:ascii="Calibri" w:eastAsia="Calibri" w:hAnsi="Calibri" w:cs="Calibri"/>
          <w:bCs/>
          <w:color w:val="000000" w:themeColor="text1"/>
          <w:sz w:val="28"/>
          <w:szCs w:val="28"/>
        </w:rPr>
        <w:t xml:space="preserve">user password </w:t>
      </w:r>
      <w:r w:rsidR="00773075">
        <w:rPr>
          <w:rFonts w:ascii="Calibri" w:eastAsia="Calibri" w:hAnsi="Calibri" w:cs="Calibri"/>
          <w:bCs/>
          <w:color w:val="000000" w:themeColor="text1"/>
          <w:sz w:val="28"/>
          <w:szCs w:val="28"/>
        </w:rPr>
        <w:t>associated with the account.</w:t>
      </w:r>
    </w:p>
    <w:p w14:paraId="597B1CC8" w14:textId="25B813A0" w:rsidR="1B5BA9D0" w:rsidRDefault="1B5BA9D0" w:rsidP="3DECCD60">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64B27351">
        <w:rPr>
          <w:rFonts w:ascii="Calibri" w:eastAsia="Calibri" w:hAnsi="Calibri" w:cs="Calibri"/>
          <w:b/>
          <w:color w:val="000000" w:themeColor="text1"/>
          <w:sz w:val="28"/>
          <w:szCs w:val="28"/>
        </w:rPr>
        <w:t>‘</w:t>
      </w:r>
      <w:r w:rsidR="00C93F16" w:rsidRPr="64B27351">
        <w:rPr>
          <w:rFonts w:ascii="Calibri" w:eastAsia="Calibri" w:hAnsi="Calibri" w:cs="Calibri"/>
          <w:b/>
          <w:color w:val="000000" w:themeColor="text1"/>
          <w:sz w:val="28"/>
          <w:szCs w:val="28"/>
        </w:rPr>
        <w:t>G</w:t>
      </w:r>
      <w:r w:rsidRPr="64B27351">
        <w:rPr>
          <w:rFonts w:ascii="Calibri" w:eastAsia="Calibri" w:hAnsi="Calibri" w:cs="Calibri"/>
          <w:b/>
          <w:color w:val="000000" w:themeColor="text1"/>
          <w:sz w:val="28"/>
          <w:szCs w:val="28"/>
        </w:rPr>
        <w:t>end</w:t>
      </w:r>
      <w:r w:rsidRPr="1EFCFE54">
        <w:rPr>
          <w:rFonts w:ascii="Calibri" w:eastAsia="Calibri" w:hAnsi="Calibri" w:cs="Calibri"/>
          <w:b/>
          <w:bCs/>
          <w:color w:val="000000" w:themeColor="text1"/>
          <w:sz w:val="28"/>
          <w:szCs w:val="28"/>
        </w:rPr>
        <w:t xml:space="preserve">er’ - </w:t>
      </w:r>
      <w:r w:rsidRPr="3A4A0A77">
        <w:rPr>
          <w:rFonts w:ascii="Calibri" w:eastAsia="Calibri" w:hAnsi="Calibri" w:cs="Calibri"/>
          <w:color w:val="000000" w:themeColor="text1"/>
          <w:sz w:val="28"/>
          <w:szCs w:val="28"/>
        </w:rPr>
        <w:t>I</w:t>
      </w:r>
      <w:r w:rsidRPr="1EFCFE54">
        <w:rPr>
          <w:rFonts w:ascii="Calibri" w:eastAsia="Calibri" w:hAnsi="Calibri" w:cs="Calibri"/>
          <w:color w:val="000000" w:themeColor="text1"/>
          <w:sz w:val="28"/>
          <w:szCs w:val="28"/>
        </w:rPr>
        <w:t>t indicates the gender of the column</w:t>
      </w:r>
      <w:r w:rsidR="007C14E7">
        <w:rPr>
          <w:rFonts w:ascii="Calibri" w:eastAsia="Calibri" w:hAnsi="Calibri" w:cs="Calibri"/>
          <w:color w:val="000000" w:themeColor="text1"/>
          <w:sz w:val="28"/>
          <w:szCs w:val="28"/>
        </w:rPr>
        <w:t>.</w:t>
      </w:r>
    </w:p>
    <w:p w14:paraId="3B91915C" w14:textId="562F18C0" w:rsidR="001B6A72" w:rsidRPr="002343F3" w:rsidRDefault="4F9171FF" w:rsidP="001B6A7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002343F3">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A</w:t>
      </w:r>
      <w:r w:rsidR="00691217" w:rsidRPr="002343F3">
        <w:rPr>
          <w:rFonts w:ascii="Calibri" w:eastAsia="Calibri" w:hAnsi="Calibri" w:cs="Calibri"/>
          <w:b/>
          <w:bCs/>
          <w:color w:val="000000" w:themeColor="text1"/>
          <w:sz w:val="28"/>
          <w:szCs w:val="28"/>
        </w:rPr>
        <w:t>ccount_</w:t>
      </w:r>
      <w:r w:rsidR="722FFFD1" w:rsidRPr="002343F3">
        <w:rPr>
          <w:rFonts w:ascii="Calibri" w:eastAsia="Calibri" w:hAnsi="Calibri" w:cs="Calibri"/>
          <w:b/>
          <w:bCs/>
          <w:color w:val="000000" w:themeColor="text1"/>
          <w:sz w:val="28"/>
          <w:szCs w:val="28"/>
        </w:rPr>
        <w:t>c</w:t>
      </w:r>
      <w:r w:rsidR="00691217" w:rsidRPr="002343F3">
        <w:rPr>
          <w:rFonts w:ascii="Calibri" w:eastAsia="Calibri" w:hAnsi="Calibri" w:cs="Calibri"/>
          <w:b/>
          <w:bCs/>
          <w:color w:val="000000" w:themeColor="text1"/>
          <w:sz w:val="28"/>
          <w:szCs w:val="28"/>
        </w:rPr>
        <w:t>reated</w:t>
      </w:r>
      <w:proofErr w:type="spellEnd"/>
      <w:r w:rsidR="0ABFD644" w:rsidRPr="002343F3">
        <w:rPr>
          <w:rFonts w:ascii="Calibri" w:eastAsia="Calibri" w:hAnsi="Calibri" w:cs="Calibri"/>
          <w:b/>
          <w:bCs/>
          <w:color w:val="000000" w:themeColor="text1"/>
          <w:sz w:val="28"/>
          <w:szCs w:val="28"/>
        </w:rPr>
        <w:t>’</w:t>
      </w:r>
      <w:r w:rsidR="00691217" w:rsidRPr="002343F3">
        <w:rPr>
          <w:rFonts w:ascii="Calibri" w:eastAsia="Calibri" w:hAnsi="Calibri" w:cs="Calibri"/>
          <w:b/>
          <w:color w:val="000000" w:themeColor="text1"/>
          <w:sz w:val="28"/>
          <w:szCs w:val="28"/>
        </w:rPr>
        <w:t xml:space="preserve"> – </w:t>
      </w:r>
      <w:r w:rsidR="00691217" w:rsidRPr="002343F3">
        <w:rPr>
          <w:rFonts w:ascii="Calibri" w:eastAsia="Calibri" w:hAnsi="Calibri" w:cs="Calibri"/>
          <w:bCs/>
          <w:color w:val="000000" w:themeColor="text1"/>
          <w:sz w:val="28"/>
          <w:szCs w:val="28"/>
        </w:rPr>
        <w:t xml:space="preserve">This Column will store the </w:t>
      </w:r>
      <w:r w:rsidR="008D4A44" w:rsidRPr="002343F3">
        <w:rPr>
          <w:rFonts w:ascii="Calibri" w:eastAsia="Calibri" w:hAnsi="Calibri" w:cs="Calibri"/>
          <w:bCs/>
          <w:color w:val="000000" w:themeColor="text1"/>
          <w:sz w:val="28"/>
          <w:szCs w:val="28"/>
        </w:rPr>
        <w:t xml:space="preserve">Date &amp; Time of the account creation </w:t>
      </w:r>
      <w:r w:rsidR="00F53785" w:rsidRPr="002343F3">
        <w:rPr>
          <w:rFonts w:ascii="Calibri" w:eastAsia="Calibri" w:hAnsi="Calibri" w:cs="Calibri"/>
          <w:bCs/>
          <w:color w:val="000000" w:themeColor="text1"/>
          <w:sz w:val="28"/>
          <w:szCs w:val="28"/>
        </w:rPr>
        <w:t xml:space="preserve">for every user. </w:t>
      </w:r>
    </w:p>
    <w:p w14:paraId="163FDEE2" w14:textId="576E79ED" w:rsidR="49925141" w:rsidRDefault="5AB0A480" w:rsidP="685E3F26">
      <w:pPr>
        <w:pStyle w:val="ListParagraph"/>
        <w:numPr>
          <w:ilvl w:val="1"/>
          <w:numId w:val="8"/>
        </w:numPr>
        <w:shd w:val="clear" w:color="auto" w:fill="FFFFFF" w:themeFill="background1"/>
        <w:spacing w:before="180" w:after="180"/>
        <w:ind w:hanging="90"/>
        <w:jc w:val="both"/>
        <w:rPr>
          <w:rFonts w:ascii="Calibri" w:eastAsia="Calibri" w:hAnsi="Calibri" w:cs="Calibri"/>
          <w:b/>
          <w:bCs/>
          <w:color w:val="000000" w:themeColor="text1"/>
          <w:sz w:val="28"/>
          <w:szCs w:val="28"/>
        </w:rPr>
      </w:pPr>
      <w:r w:rsidRPr="077CD21D">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C</w:t>
      </w:r>
      <w:r w:rsidRPr="077CD21D">
        <w:rPr>
          <w:rFonts w:ascii="Calibri" w:eastAsia="Calibri" w:hAnsi="Calibri" w:cs="Calibri"/>
          <w:b/>
          <w:bCs/>
          <w:color w:val="000000" w:themeColor="text1"/>
          <w:sz w:val="28"/>
          <w:szCs w:val="28"/>
        </w:rPr>
        <w:t>ontact_No</w:t>
      </w:r>
      <w:proofErr w:type="spellEnd"/>
      <w:r w:rsidRPr="077CD21D">
        <w:rPr>
          <w:rFonts w:ascii="Calibri" w:eastAsia="Calibri" w:hAnsi="Calibri" w:cs="Calibri"/>
          <w:b/>
          <w:bCs/>
          <w:color w:val="000000" w:themeColor="text1"/>
          <w:sz w:val="28"/>
          <w:szCs w:val="28"/>
        </w:rPr>
        <w:t xml:space="preserve">’ - </w:t>
      </w:r>
      <w:r w:rsidRPr="077CD21D">
        <w:rPr>
          <w:rFonts w:ascii="Calibri" w:eastAsia="Calibri" w:hAnsi="Calibri" w:cs="Calibri"/>
          <w:color w:val="000000" w:themeColor="text1"/>
          <w:sz w:val="28"/>
          <w:szCs w:val="28"/>
        </w:rPr>
        <w:t>The mobile number of the user given by user at time of signup.</w:t>
      </w:r>
    </w:p>
    <w:p w14:paraId="0EF41009" w14:textId="1EFC611D" w:rsidR="00F53785" w:rsidRPr="00F53785" w:rsidRDefault="00F53785" w:rsidP="00F53785">
      <w:pPr>
        <w:pStyle w:val="ListParagraph"/>
        <w:shd w:val="clear" w:color="auto" w:fill="FFFFFF" w:themeFill="background1"/>
        <w:spacing w:before="180" w:after="180"/>
        <w:ind w:left="630"/>
        <w:jc w:val="both"/>
        <w:rPr>
          <w:rFonts w:ascii="Calibri" w:eastAsia="Calibri" w:hAnsi="Calibri" w:cs="Calibri"/>
          <w:b/>
          <w:color w:val="000000" w:themeColor="text1"/>
          <w:sz w:val="28"/>
          <w:szCs w:val="28"/>
        </w:rPr>
      </w:pPr>
    </w:p>
    <w:p w14:paraId="11C4AC5E" w14:textId="579AE885" w:rsidR="00FF15EE" w:rsidRPr="00373339" w:rsidRDefault="008A22FB" w:rsidP="00FF15EE">
      <w:pPr>
        <w:pStyle w:val="ListParagraph"/>
        <w:numPr>
          <w:ilvl w:val="0"/>
          <w:numId w:val="8"/>
        </w:numPr>
        <w:shd w:val="clear" w:color="auto" w:fill="FFFFFF" w:themeFill="background1"/>
        <w:spacing w:before="180" w:after="180"/>
        <w:jc w:val="both"/>
        <w:rPr>
          <w:rFonts w:ascii="Calibri" w:eastAsia="Calibri" w:hAnsi="Calibri" w:cs="Calibri"/>
          <w:b/>
          <w:color w:val="000000" w:themeColor="text1"/>
          <w:sz w:val="28"/>
          <w:szCs w:val="28"/>
        </w:rPr>
      </w:pPr>
      <w:r w:rsidRPr="008A22FB">
        <w:rPr>
          <w:rFonts w:ascii="Calibri" w:eastAsia="Calibri" w:hAnsi="Calibri" w:cs="Calibri"/>
          <w:b/>
          <w:color w:val="000000" w:themeColor="text1"/>
          <w:sz w:val="28"/>
          <w:szCs w:val="28"/>
        </w:rPr>
        <w:t>‘</w:t>
      </w:r>
      <w:r w:rsidR="001E1E16" w:rsidRPr="008A22FB">
        <w:rPr>
          <w:rFonts w:ascii="Calibri" w:eastAsia="Calibri" w:hAnsi="Calibri" w:cs="Calibri"/>
          <w:b/>
          <w:color w:val="000000" w:themeColor="text1"/>
          <w:sz w:val="28"/>
          <w:szCs w:val="28"/>
        </w:rPr>
        <w:t>Jobs</w:t>
      </w:r>
      <w:r w:rsidRPr="008A22FB">
        <w:rPr>
          <w:rFonts w:ascii="Calibri" w:eastAsia="Calibri" w:hAnsi="Calibri" w:cs="Calibri"/>
          <w:b/>
          <w:color w:val="000000" w:themeColor="text1"/>
          <w:sz w:val="28"/>
          <w:szCs w:val="28"/>
        </w:rPr>
        <w:t>’</w:t>
      </w:r>
      <w:r>
        <w:rPr>
          <w:rFonts w:ascii="Calibri" w:eastAsia="Calibri" w:hAnsi="Calibri" w:cs="Calibri"/>
          <w:bCs/>
          <w:color w:val="000000" w:themeColor="text1"/>
          <w:sz w:val="28"/>
          <w:szCs w:val="28"/>
        </w:rPr>
        <w:t xml:space="preserve"> Table</w:t>
      </w:r>
      <w:r w:rsidR="00BB6A60" w:rsidRPr="000F143B">
        <w:rPr>
          <w:rFonts w:ascii="Calibri" w:eastAsia="Calibri" w:hAnsi="Calibri" w:cs="Calibri"/>
          <w:bCs/>
          <w:color w:val="000000" w:themeColor="text1"/>
          <w:sz w:val="28"/>
          <w:szCs w:val="28"/>
        </w:rPr>
        <w:t xml:space="preserve"> – to keep track of the variety </w:t>
      </w:r>
      <w:r w:rsidR="007A79C3" w:rsidRPr="000F143B">
        <w:rPr>
          <w:rFonts w:ascii="Calibri" w:eastAsia="Calibri" w:hAnsi="Calibri" w:cs="Calibri"/>
          <w:bCs/>
          <w:color w:val="000000" w:themeColor="text1"/>
          <w:sz w:val="28"/>
          <w:szCs w:val="28"/>
        </w:rPr>
        <w:t xml:space="preserve">of job positions </w:t>
      </w:r>
      <w:r w:rsidR="00A93FB2">
        <w:rPr>
          <w:rFonts w:ascii="Calibri" w:eastAsia="Calibri" w:hAnsi="Calibri" w:cs="Calibri"/>
          <w:bCs/>
          <w:color w:val="000000" w:themeColor="text1"/>
          <w:sz w:val="28"/>
          <w:szCs w:val="28"/>
        </w:rPr>
        <w:t>a</w:t>
      </w:r>
      <w:r w:rsidR="00373339">
        <w:rPr>
          <w:rFonts w:ascii="Calibri" w:eastAsia="Calibri" w:hAnsi="Calibri" w:cs="Calibri"/>
          <w:bCs/>
          <w:color w:val="000000" w:themeColor="text1"/>
          <w:sz w:val="28"/>
          <w:szCs w:val="28"/>
        </w:rPr>
        <w:t>pplied to by the user.</w:t>
      </w:r>
    </w:p>
    <w:p w14:paraId="4FAFEC47" w14:textId="7DDBD58B" w:rsidR="7141B0FB" w:rsidRDefault="646AE8A8" w:rsidP="4C7C9E34">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1116CAAB">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I</w:t>
      </w:r>
      <w:r w:rsidR="57730A72" w:rsidRPr="1116CAAB">
        <w:rPr>
          <w:rFonts w:ascii="Calibri" w:eastAsia="Calibri" w:hAnsi="Calibri" w:cs="Calibri"/>
          <w:b/>
          <w:bCs/>
          <w:color w:val="000000" w:themeColor="text1"/>
          <w:sz w:val="28"/>
          <w:szCs w:val="28"/>
        </w:rPr>
        <w:t>d</w:t>
      </w:r>
      <w:r w:rsidR="59CFABF7" w:rsidRPr="1116CAAB">
        <w:rPr>
          <w:rFonts w:ascii="Calibri" w:eastAsia="Calibri" w:hAnsi="Calibri" w:cs="Calibri"/>
          <w:b/>
          <w:bCs/>
          <w:color w:val="000000" w:themeColor="text1"/>
          <w:sz w:val="28"/>
          <w:szCs w:val="28"/>
        </w:rPr>
        <w:t>’</w:t>
      </w:r>
      <w:r w:rsidR="57730A72" w:rsidRPr="1D2D277C">
        <w:rPr>
          <w:rFonts w:ascii="Calibri" w:eastAsia="Calibri" w:hAnsi="Calibri" w:cs="Calibri"/>
          <w:b/>
          <w:bCs/>
          <w:color w:val="000000" w:themeColor="text1"/>
          <w:sz w:val="28"/>
          <w:szCs w:val="28"/>
        </w:rPr>
        <w:t xml:space="preserve"> – </w:t>
      </w:r>
      <w:r w:rsidR="57730A72" w:rsidRPr="1D2D277C">
        <w:rPr>
          <w:rFonts w:ascii="Calibri" w:eastAsia="Calibri" w:hAnsi="Calibri" w:cs="Calibri"/>
          <w:color w:val="000000" w:themeColor="text1"/>
          <w:sz w:val="28"/>
          <w:szCs w:val="28"/>
        </w:rPr>
        <w:t xml:space="preserve">It is the primary key </w:t>
      </w:r>
      <w:r w:rsidR="57730A72" w:rsidRPr="36C0C677">
        <w:rPr>
          <w:rFonts w:ascii="Calibri" w:eastAsia="Calibri" w:hAnsi="Calibri" w:cs="Calibri"/>
          <w:color w:val="000000" w:themeColor="text1"/>
          <w:sz w:val="28"/>
          <w:szCs w:val="28"/>
        </w:rPr>
        <w:t>of thi</w:t>
      </w:r>
      <w:r w:rsidR="57730A72" w:rsidRPr="36C0C677">
        <w:rPr>
          <w:rFonts w:ascii="Calibri" w:eastAsia="Calibri" w:hAnsi="Calibri" w:cs="Calibri"/>
          <w:color w:val="000000" w:themeColor="text1"/>
          <w:sz w:val="28"/>
          <w:szCs w:val="28"/>
        </w:rPr>
        <w:t xml:space="preserve">s </w:t>
      </w:r>
      <w:r w:rsidR="20B0AF99" w:rsidRPr="6B3A7E24">
        <w:rPr>
          <w:rFonts w:ascii="Calibri" w:eastAsia="Calibri" w:hAnsi="Calibri" w:cs="Calibri"/>
          <w:color w:val="000000" w:themeColor="text1"/>
          <w:sz w:val="28"/>
          <w:szCs w:val="28"/>
        </w:rPr>
        <w:t>table</w:t>
      </w:r>
      <w:r w:rsidR="005C5803">
        <w:rPr>
          <w:rFonts w:ascii="Calibri" w:eastAsia="Calibri" w:hAnsi="Calibri" w:cs="Calibri"/>
          <w:color w:val="000000" w:themeColor="text1"/>
          <w:sz w:val="28"/>
          <w:szCs w:val="28"/>
        </w:rPr>
        <w:t>.</w:t>
      </w:r>
    </w:p>
    <w:p w14:paraId="7E704D6C" w14:textId="02BF7D0F" w:rsidR="0E8C942C" w:rsidRDefault="48D0C313" w:rsidP="009022B9">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1116CAAB">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J</w:t>
      </w:r>
      <w:r w:rsidR="20B0AF99" w:rsidRPr="1116CAAB">
        <w:rPr>
          <w:rFonts w:ascii="Calibri" w:eastAsia="Calibri" w:hAnsi="Calibri" w:cs="Calibri"/>
          <w:b/>
          <w:bCs/>
          <w:color w:val="000000" w:themeColor="text1"/>
          <w:sz w:val="28"/>
          <w:szCs w:val="28"/>
        </w:rPr>
        <w:t>ob_id</w:t>
      </w:r>
      <w:proofErr w:type="spellEnd"/>
      <w:r w:rsidR="5593B208" w:rsidRPr="1116CAAB">
        <w:rPr>
          <w:rFonts w:ascii="Calibri" w:eastAsia="Calibri" w:hAnsi="Calibri" w:cs="Calibri"/>
          <w:b/>
          <w:bCs/>
          <w:color w:val="000000" w:themeColor="text1"/>
          <w:sz w:val="28"/>
          <w:szCs w:val="28"/>
        </w:rPr>
        <w:t>’</w:t>
      </w:r>
      <w:r w:rsidR="20B0AF99" w:rsidRPr="1116CAAB">
        <w:rPr>
          <w:rFonts w:ascii="Calibri" w:eastAsia="Calibri" w:hAnsi="Calibri" w:cs="Calibri"/>
          <w:color w:val="000000" w:themeColor="text1"/>
          <w:sz w:val="28"/>
          <w:szCs w:val="28"/>
        </w:rPr>
        <w:t xml:space="preserve"> - </w:t>
      </w:r>
      <w:r w:rsidR="5C2733DE" w:rsidRPr="1116CAAB">
        <w:rPr>
          <w:rFonts w:ascii="Calibri" w:eastAsia="Calibri" w:hAnsi="Calibri" w:cs="Calibri"/>
          <w:color w:val="000000" w:themeColor="text1"/>
          <w:sz w:val="28"/>
          <w:szCs w:val="28"/>
        </w:rPr>
        <w:t>Stores a unique or non-unique identifier assigned to each job posting, allowing for the aggregation of multiple records associated with the same job. This facilitates tracking different stages or applications of the same job posting over time.</w:t>
      </w:r>
    </w:p>
    <w:p w14:paraId="2F6BC086" w14:textId="6F58055C" w:rsidR="309B3320" w:rsidRDefault="309B3320"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208E23C0">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U</w:t>
      </w:r>
      <w:r w:rsidRPr="208E23C0">
        <w:rPr>
          <w:rFonts w:ascii="Calibri" w:eastAsia="Calibri" w:hAnsi="Calibri" w:cs="Calibri"/>
          <w:b/>
          <w:bCs/>
          <w:color w:val="000000" w:themeColor="text1"/>
          <w:sz w:val="28"/>
          <w:szCs w:val="28"/>
        </w:rPr>
        <w:t>ser_id</w:t>
      </w:r>
      <w:proofErr w:type="spellEnd"/>
      <w:r w:rsidRPr="208E23C0">
        <w:rPr>
          <w:rFonts w:ascii="Calibri" w:eastAsia="Calibri" w:hAnsi="Calibri" w:cs="Calibri"/>
          <w:b/>
          <w:bCs/>
          <w:color w:val="000000" w:themeColor="text1"/>
          <w:sz w:val="28"/>
          <w:szCs w:val="28"/>
        </w:rPr>
        <w:t>’</w:t>
      </w:r>
      <w:r w:rsidRPr="208E23C0">
        <w:rPr>
          <w:rFonts w:ascii="Calibri" w:eastAsia="Calibri" w:hAnsi="Calibri" w:cs="Calibri"/>
          <w:color w:val="000000" w:themeColor="text1"/>
          <w:sz w:val="28"/>
          <w:szCs w:val="28"/>
        </w:rPr>
        <w:t xml:space="preserve"> - the id of the user.</w:t>
      </w:r>
    </w:p>
    <w:p w14:paraId="4B219A46" w14:textId="0E8B586C" w:rsidR="20B0AF99" w:rsidRDefault="203E8857"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7856D4DE">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C</w:t>
      </w:r>
      <w:r w:rsidR="20B0AF99" w:rsidRPr="71FDDB36">
        <w:rPr>
          <w:rFonts w:ascii="Calibri" w:eastAsia="Calibri" w:hAnsi="Calibri" w:cs="Calibri"/>
          <w:b/>
          <w:bCs/>
          <w:color w:val="000000" w:themeColor="text1"/>
          <w:sz w:val="28"/>
          <w:szCs w:val="28"/>
        </w:rPr>
        <w:t>ompany</w:t>
      </w:r>
      <w:r w:rsidR="2713A2E1" w:rsidRPr="71FDDB36">
        <w:rPr>
          <w:rFonts w:ascii="Calibri" w:eastAsia="Calibri" w:hAnsi="Calibri" w:cs="Calibri"/>
          <w:b/>
          <w:bCs/>
          <w:color w:val="000000" w:themeColor="text1"/>
          <w:sz w:val="28"/>
          <w:szCs w:val="28"/>
        </w:rPr>
        <w:t>_</w:t>
      </w:r>
      <w:r w:rsidR="13D80696" w:rsidRPr="10C5A8A1">
        <w:rPr>
          <w:rFonts w:ascii="Calibri" w:eastAsia="Calibri" w:hAnsi="Calibri" w:cs="Calibri"/>
          <w:b/>
          <w:bCs/>
          <w:color w:val="000000" w:themeColor="text1"/>
          <w:sz w:val="28"/>
          <w:szCs w:val="28"/>
        </w:rPr>
        <w:t>name</w:t>
      </w:r>
      <w:proofErr w:type="spellEnd"/>
      <w:r w:rsidR="05970DA0" w:rsidRPr="10C5A8A1">
        <w:rPr>
          <w:rFonts w:ascii="Calibri" w:eastAsia="Calibri" w:hAnsi="Calibri" w:cs="Calibri"/>
          <w:b/>
          <w:bCs/>
          <w:color w:val="000000" w:themeColor="text1"/>
          <w:sz w:val="28"/>
          <w:szCs w:val="28"/>
        </w:rPr>
        <w:t>’</w:t>
      </w:r>
      <w:r w:rsidR="7DACEAFE" w:rsidRPr="007E34B0">
        <w:rPr>
          <w:rFonts w:ascii="Calibri" w:eastAsia="Calibri" w:hAnsi="Calibri" w:cs="Calibri"/>
          <w:b/>
          <w:bCs/>
          <w:color w:val="000000" w:themeColor="text1"/>
          <w:sz w:val="28"/>
          <w:szCs w:val="28"/>
        </w:rPr>
        <w:t xml:space="preserve"> –</w:t>
      </w:r>
      <w:r w:rsidR="7DACEAFE" w:rsidRPr="1116CAAB">
        <w:rPr>
          <w:rFonts w:ascii="Calibri" w:eastAsia="Calibri" w:hAnsi="Calibri" w:cs="Calibri"/>
          <w:color w:val="000000" w:themeColor="text1"/>
          <w:sz w:val="28"/>
          <w:szCs w:val="28"/>
        </w:rPr>
        <w:t xml:space="preserve"> The </w:t>
      </w:r>
      <w:r w:rsidR="549EFE5A" w:rsidRPr="2C0745E8">
        <w:rPr>
          <w:rFonts w:ascii="Calibri" w:eastAsia="Calibri" w:hAnsi="Calibri" w:cs="Calibri"/>
          <w:color w:val="000000" w:themeColor="text1"/>
          <w:sz w:val="28"/>
          <w:szCs w:val="28"/>
        </w:rPr>
        <w:t>name</w:t>
      </w:r>
      <w:r w:rsidR="0754EF08" w:rsidRPr="7D25E54B">
        <w:rPr>
          <w:rFonts w:ascii="Calibri" w:eastAsia="Calibri" w:hAnsi="Calibri" w:cs="Calibri"/>
          <w:color w:val="000000" w:themeColor="text1"/>
          <w:sz w:val="28"/>
          <w:szCs w:val="28"/>
        </w:rPr>
        <w:t xml:space="preserve"> of </w:t>
      </w:r>
      <w:r w:rsidR="0754EF08" w:rsidRPr="49EC3C93">
        <w:rPr>
          <w:rFonts w:ascii="Calibri" w:eastAsia="Calibri" w:hAnsi="Calibri" w:cs="Calibri"/>
          <w:color w:val="000000" w:themeColor="text1"/>
          <w:sz w:val="28"/>
          <w:szCs w:val="28"/>
        </w:rPr>
        <w:t>the</w:t>
      </w:r>
      <w:r w:rsidR="7DACEAFE" w:rsidRPr="7D25E54B">
        <w:rPr>
          <w:rFonts w:ascii="Calibri" w:eastAsia="Calibri" w:hAnsi="Calibri" w:cs="Calibri"/>
          <w:color w:val="000000" w:themeColor="text1"/>
          <w:sz w:val="28"/>
          <w:szCs w:val="28"/>
        </w:rPr>
        <w:t xml:space="preserve"> </w:t>
      </w:r>
      <w:r w:rsidR="7DACEAFE" w:rsidRPr="1116CAAB">
        <w:rPr>
          <w:rFonts w:ascii="Calibri" w:eastAsia="Calibri" w:hAnsi="Calibri" w:cs="Calibri"/>
          <w:color w:val="000000" w:themeColor="text1"/>
          <w:sz w:val="28"/>
          <w:szCs w:val="28"/>
        </w:rPr>
        <w:t>company or organization name to which user has applied</w:t>
      </w:r>
      <w:r w:rsidR="48BAA5EE" w:rsidRPr="1DAAFBF0">
        <w:rPr>
          <w:rFonts w:ascii="Calibri" w:eastAsia="Calibri" w:hAnsi="Calibri" w:cs="Calibri"/>
          <w:color w:val="000000" w:themeColor="text1"/>
          <w:sz w:val="28"/>
          <w:szCs w:val="28"/>
        </w:rPr>
        <w:t>.</w:t>
      </w:r>
    </w:p>
    <w:p w14:paraId="29AFBDED" w14:textId="0BB40AFA" w:rsidR="0136F2AF" w:rsidRDefault="37395C8D"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7856D4DE">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R</w:t>
      </w:r>
      <w:r w:rsidR="20B0AF99" w:rsidRPr="7856D4DE">
        <w:rPr>
          <w:rFonts w:ascii="Calibri" w:eastAsia="Calibri" w:hAnsi="Calibri" w:cs="Calibri"/>
          <w:b/>
          <w:bCs/>
          <w:color w:val="000000" w:themeColor="text1"/>
          <w:sz w:val="28"/>
          <w:szCs w:val="28"/>
        </w:rPr>
        <w:t>ole</w:t>
      </w:r>
      <w:r w:rsidR="18552AE8" w:rsidRPr="7856D4DE">
        <w:rPr>
          <w:rFonts w:ascii="Calibri" w:eastAsia="Calibri" w:hAnsi="Calibri" w:cs="Calibri"/>
          <w:b/>
          <w:bCs/>
          <w:color w:val="000000" w:themeColor="text1"/>
          <w:sz w:val="28"/>
          <w:szCs w:val="28"/>
        </w:rPr>
        <w:t>’</w:t>
      </w:r>
      <w:r w:rsidR="42EE5ED1" w:rsidRPr="58AF8185">
        <w:rPr>
          <w:rFonts w:ascii="Calibri" w:eastAsia="Calibri" w:hAnsi="Calibri" w:cs="Calibri"/>
          <w:b/>
          <w:color w:val="000000" w:themeColor="text1"/>
          <w:sz w:val="28"/>
          <w:szCs w:val="28"/>
        </w:rPr>
        <w:t xml:space="preserve"> –</w:t>
      </w:r>
      <w:r w:rsidR="42EE5ED1" w:rsidRPr="353EB5EB">
        <w:rPr>
          <w:rFonts w:ascii="Calibri" w:eastAsia="Calibri" w:hAnsi="Calibri" w:cs="Calibri"/>
          <w:color w:val="000000" w:themeColor="text1"/>
          <w:sz w:val="28"/>
          <w:szCs w:val="28"/>
        </w:rPr>
        <w:t xml:space="preserve"> The position in the company that user has applied. </w:t>
      </w:r>
      <w:r w:rsidR="42EE5ED1" w:rsidRPr="6C4736A3">
        <w:rPr>
          <w:rFonts w:ascii="Calibri" w:eastAsia="Calibri" w:hAnsi="Calibri" w:cs="Calibri"/>
          <w:color w:val="000000" w:themeColor="text1"/>
          <w:sz w:val="28"/>
          <w:szCs w:val="28"/>
        </w:rPr>
        <w:t>Ex- Data Scientist, Data Analyst etc</w:t>
      </w:r>
      <w:r w:rsidR="006206B1">
        <w:rPr>
          <w:rFonts w:ascii="Calibri" w:eastAsia="Calibri" w:hAnsi="Calibri" w:cs="Calibri"/>
          <w:color w:val="000000" w:themeColor="text1"/>
          <w:sz w:val="28"/>
          <w:szCs w:val="28"/>
        </w:rPr>
        <w:t>.</w:t>
      </w:r>
    </w:p>
    <w:p w14:paraId="099A2FA3" w14:textId="5E15908B" w:rsidR="00A821DF" w:rsidRDefault="00A821DF"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‘Location’ –</w:t>
      </w:r>
      <w:r>
        <w:rPr>
          <w:rFonts w:ascii="Calibri" w:eastAsia="Calibri" w:hAnsi="Calibri" w:cs="Calibri"/>
          <w:color w:val="000000" w:themeColor="text1"/>
          <w:sz w:val="28"/>
          <w:szCs w:val="28"/>
        </w:rPr>
        <w:t xml:space="preserve"> This column will store the location of the position, </w:t>
      </w:r>
      <w:proofErr w:type="spellStart"/>
      <w:r>
        <w:rPr>
          <w:rFonts w:ascii="Calibri" w:eastAsia="Calibri" w:hAnsi="Calibri" w:cs="Calibri"/>
          <w:color w:val="000000" w:themeColor="text1"/>
          <w:sz w:val="28"/>
          <w:szCs w:val="28"/>
        </w:rPr>
        <w:t>eg</w:t>
      </w:r>
      <w:proofErr w:type="spellEnd"/>
      <w:r>
        <w:rPr>
          <w:rFonts w:ascii="Calibri" w:eastAsia="Calibri" w:hAnsi="Calibri" w:cs="Calibri"/>
          <w:color w:val="000000" w:themeColor="text1"/>
          <w:sz w:val="28"/>
          <w:szCs w:val="28"/>
        </w:rPr>
        <w:t xml:space="preserve"> </w:t>
      </w:r>
      <w:r w:rsidR="00151313">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 xml:space="preserve"> </w:t>
      </w:r>
      <w:r w:rsidR="00151313">
        <w:rPr>
          <w:rFonts w:ascii="Calibri" w:eastAsia="Calibri" w:hAnsi="Calibri" w:cs="Calibri"/>
          <w:color w:val="000000" w:themeColor="text1"/>
          <w:sz w:val="28"/>
          <w:szCs w:val="28"/>
        </w:rPr>
        <w:t>Miami, Remote, etc.</w:t>
      </w:r>
    </w:p>
    <w:p w14:paraId="07FA6F7A" w14:textId="59FDDDE6" w:rsidR="20B0AF99" w:rsidRPr="00F53785" w:rsidRDefault="1448F5FE" w:rsidP="006117FB">
      <w:pPr>
        <w:pStyle w:val="ListParagraph"/>
        <w:numPr>
          <w:ilvl w:val="1"/>
          <w:numId w:val="8"/>
        </w:numPr>
        <w:shd w:val="clear" w:color="auto" w:fill="FFFFFF" w:themeFill="background1"/>
        <w:spacing w:before="180" w:after="180"/>
        <w:ind w:hanging="180"/>
        <w:jc w:val="both"/>
        <w:rPr>
          <w:rFonts w:ascii="Calibri" w:eastAsia="Calibri" w:hAnsi="Calibri" w:cs="Calibri"/>
          <w:b/>
          <w:bCs/>
          <w:color w:val="000000" w:themeColor="text1"/>
          <w:sz w:val="28"/>
          <w:szCs w:val="28"/>
        </w:rPr>
      </w:pPr>
      <w:r w:rsidRPr="7856D4DE">
        <w:rPr>
          <w:rFonts w:ascii="Calibri" w:eastAsia="Calibri" w:hAnsi="Calibri" w:cs="Calibri"/>
          <w:b/>
          <w:bCs/>
          <w:color w:val="000000" w:themeColor="text1"/>
          <w:sz w:val="28"/>
          <w:szCs w:val="28"/>
        </w:rPr>
        <w:t>‘URL’</w:t>
      </w:r>
      <w:ins w:id="0" w:author="Microsoft Word" w:date="2024-04-04T14:44:00Z">
        <w:r w:rsidR="00F53785" w:rsidRPr="00F53785">
          <w:rPr>
            <w:rFonts w:ascii="Calibri" w:eastAsia="Calibri" w:hAnsi="Calibri" w:cs="Calibri"/>
            <w:b/>
            <w:bCs/>
            <w:color w:val="000000" w:themeColor="text1"/>
            <w:sz w:val="28"/>
            <w:szCs w:val="28"/>
          </w:rPr>
          <w:t xml:space="preserve"> </w:t>
        </w:r>
      </w:ins>
      <w:r w:rsidR="00F53785">
        <w:rPr>
          <w:rFonts w:ascii="Calibri" w:eastAsia="Calibri" w:hAnsi="Calibri" w:cs="Calibri"/>
          <w:b/>
          <w:bCs/>
          <w:color w:val="000000" w:themeColor="text1"/>
          <w:sz w:val="28"/>
          <w:szCs w:val="28"/>
        </w:rPr>
        <w:t xml:space="preserve">– </w:t>
      </w:r>
      <w:r w:rsidR="00F53785">
        <w:rPr>
          <w:rFonts w:ascii="Calibri" w:eastAsia="Calibri" w:hAnsi="Calibri" w:cs="Calibri"/>
          <w:color w:val="000000" w:themeColor="text1"/>
          <w:sz w:val="28"/>
          <w:szCs w:val="28"/>
        </w:rPr>
        <w:t xml:space="preserve">This column will store the web URL for the job position, </w:t>
      </w:r>
      <w:r w:rsidR="008F10EC">
        <w:rPr>
          <w:rFonts w:ascii="Calibri" w:eastAsia="Calibri" w:hAnsi="Calibri" w:cs="Calibri"/>
          <w:color w:val="000000" w:themeColor="text1"/>
          <w:sz w:val="28"/>
          <w:szCs w:val="28"/>
        </w:rPr>
        <w:t>providing easy access and retrieval for the job post for a user.</w:t>
      </w:r>
      <w:r w:rsidR="00F53785" w:rsidRPr="00F53785">
        <w:rPr>
          <w:rFonts w:ascii="Calibri" w:eastAsia="Calibri" w:hAnsi="Calibri" w:cs="Calibri"/>
          <w:b/>
          <w:bCs/>
          <w:color w:val="000000" w:themeColor="text1"/>
          <w:sz w:val="28"/>
          <w:szCs w:val="28"/>
        </w:rPr>
        <w:t xml:space="preserve"> </w:t>
      </w:r>
    </w:p>
    <w:p w14:paraId="3D59A089" w14:textId="7F31C55F" w:rsidR="2EDCBDC7" w:rsidRPr="00800E36"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lastRenderedPageBreak/>
        <w:t>‘</w:t>
      </w:r>
      <w:proofErr w:type="spellStart"/>
      <w:r w:rsidR="00C93F16">
        <w:rPr>
          <w:rFonts w:ascii="Calibri" w:eastAsia="Calibri" w:hAnsi="Calibri" w:cs="Calibri"/>
          <w:b/>
          <w:bCs/>
          <w:color w:val="000000" w:themeColor="text1"/>
          <w:sz w:val="28"/>
          <w:szCs w:val="28"/>
        </w:rPr>
        <w:t>J</w:t>
      </w:r>
      <w:r w:rsidR="20B0AF99" w:rsidRPr="00800E36">
        <w:rPr>
          <w:rFonts w:ascii="Calibri" w:eastAsia="Calibri" w:hAnsi="Calibri" w:cs="Calibri"/>
          <w:b/>
          <w:bCs/>
          <w:color w:val="000000" w:themeColor="text1"/>
          <w:sz w:val="28"/>
          <w:szCs w:val="28"/>
        </w:rPr>
        <w:t>ob_sourc</w:t>
      </w:r>
      <w:r>
        <w:rPr>
          <w:rFonts w:ascii="Calibri" w:eastAsia="Calibri" w:hAnsi="Calibri" w:cs="Calibri"/>
          <w:b/>
          <w:bCs/>
          <w:color w:val="000000" w:themeColor="text1"/>
          <w:sz w:val="28"/>
          <w:szCs w:val="28"/>
        </w:rPr>
        <w:t>e</w:t>
      </w:r>
      <w:proofErr w:type="spellEnd"/>
      <w:r>
        <w:rPr>
          <w:rFonts w:ascii="Calibri" w:eastAsia="Calibri" w:hAnsi="Calibri" w:cs="Calibri"/>
          <w:b/>
          <w:bCs/>
          <w:color w:val="000000" w:themeColor="text1"/>
          <w:sz w:val="28"/>
          <w:szCs w:val="28"/>
        </w:rPr>
        <w:t>’</w:t>
      </w:r>
      <w:r w:rsidR="00800E36" w:rsidRPr="00800E36">
        <w:rPr>
          <w:rFonts w:ascii="Calibri" w:eastAsia="Calibri" w:hAnsi="Calibri" w:cs="Calibri"/>
          <w:b/>
          <w:bCs/>
          <w:color w:val="000000" w:themeColor="text1"/>
          <w:sz w:val="28"/>
          <w:szCs w:val="28"/>
        </w:rPr>
        <w:t xml:space="preserve"> </w:t>
      </w:r>
      <w:r w:rsidR="00602302">
        <w:rPr>
          <w:rFonts w:ascii="Calibri" w:eastAsia="Calibri" w:hAnsi="Calibri" w:cs="Calibri"/>
          <w:b/>
          <w:bCs/>
          <w:color w:val="000000" w:themeColor="text1"/>
          <w:sz w:val="28"/>
          <w:szCs w:val="28"/>
        </w:rPr>
        <w:t>–</w:t>
      </w:r>
      <w:r w:rsidR="00800E36" w:rsidRPr="00800E36">
        <w:rPr>
          <w:rFonts w:ascii="Calibri" w:eastAsia="Calibri" w:hAnsi="Calibri" w:cs="Calibri"/>
          <w:b/>
          <w:bCs/>
          <w:color w:val="000000" w:themeColor="text1"/>
          <w:sz w:val="28"/>
          <w:szCs w:val="28"/>
        </w:rPr>
        <w:t xml:space="preserve"> </w:t>
      </w:r>
      <w:r w:rsidR="00602302">
        <w:rPr>
          <w:rFonts w:ascii="Calibri" w:eastAsia="Calibri" w:hAnsi="Calibri" w:cs="Calibri"/>
          <w:color w:val="000000" w:themeColor="text1"/>
          <w:sz w:val="28"/>
          <w:szCs w:val="28"/>
        </w:rPr>
        <w:t>A column to keep track of the portals used for applications (</w:t>
      </w:r>
      <w:proofErr w:type="spellStart"/>
      <w:r w:rsidR="00602302">
        <w:rPr>
          <w:rFonts w:ascii="Calibri" w:eastAsia="Calibri" w:hAnsi="Calibri" w:cs="Calibri"/>
          <w:color w:val="000000" w:themeColor="text1"/>
          <w:sz w:val="28"/>
          <w:szCs w:val="28"/>
        </w:rPr>
        <w:t>eg</w:t>
      </w:r>
      <w:proofErr w:type="spellEnd"/>
      <w:r w:rsidR="00602302">
        <w:rPr>
          <w:rFonts w:ascii="Calibri" w:eastAsia="Calibri" w:hAnsi="Calibri" w:cs="Calibri"/>
          <w:color w:val="000000" w:themeColor="text1"/>
          <w:sz w:val="28"/>
          <w:szCs w:val="28"/>
        </w:rPr>
        <w:t xml:space="preserve"> – </w:t>
      </w:r>
      <w:r w:rsidR="00547149">
        <w:rPr>
          <w:rFonts w:ascii="Calibri" w:eastAsia="Calibri" w:hAnsi="Calibri" w:cs="Calibri"/>
          <w:color w:val="000000" w:themeColor="text1"/>
          <w:sz w:val="28"/>
          <w:szCs w:val="28"/>
        </w:rPr>
        <w:t>LinkedIn</w:t>
      </w:r>
      <w:r w:rsidR="00602302">
        <w:rPr>
          <w:rFonts w:ascii="Calibri" w:eastAsia="Calibri" w:hAnsi="Calibri" w:cs="Calibri"/>
          <w:color w:val="000000" w:themeColor="text1"/>
          <w:sz w:val="28"/>
          <w:szCs w:val="28"/>
        </w:rPr>
        <w:t>,</w:t>
      </w:r>
      <w:r w:rsidR="00547149">
        <w:rPr>
          <w:rFonts w:ascii="Calibri" w:eastAsia="Calibri" w:hAnsi="Calibri" w:cs="Calibri"/>
          <w:color w:val="000000" w:themeColor="text1"/>
          <w:sz w:val="28"/>
          <w:szCs w:val="28"/>
        </w:rPr>
        <w:t xml:space="preserve"> </w:t>
      </w:r>
      <w:bookmarkStart w:id="1" w:name="_Int_89lyNN2B"/>
      <w:proofErr w:type="gramStart"/>
      <w:r w:rsidR="00547149">
        <w:rPr>
          <w:rFonts w:ascii="Calibri" w:eastAsia="Calibri" w:hAnsi="Calibri" w:cs="Calibri"/>
          <w:color w:val="000000" w:themeColor="text1"/>
          <w:sz w:val="28"/>
          <w:szCs w:val="28"/>
        </w:rPr>
        <w:t>Indeed</w:t>
      </w:r>
      <w:bookmarkEnd w:id="1"/>
      <w:proofErr w:type="gramEnd"/>
      <w:r w:rsidR="00547149">
        <w:rPr>
          <w:rFonts w:ascii="Calibri" w:eastAsia="Calibri" w:hAnsi="Calibri" w:cs="Calibri"/>
          <w:color w:val="000000" w:themeColor="text1"/>
          <w:sz w:val="28"/>
          <w:szCs w:val="28"/>
        </w:rPr>
        <w:t xml:space="preserve">, etc.).  This column </w:t>
      </w:r>
      <w:r w:rsidR="00CC76F4">
        <w:rPr>
          <w:rFonts w:ascii="Calibri" w:eastAsia="Calibri" w:hAnsi="Calibri" w:cs="Calibri"/>
          <w:color w:val="000000" w:themeColor="text1"/>
          <w:sz w:val="28"/>
          <w:szCs w:val="28"/>
        </w:rPr>
        <w:t xml:space="preserve">is for the </w:t>
      </w:r>
      <w:bookmarkStart w:id="2" w:name="_Int_dV2QEWx5"/>
      <w:proofErr w:type="gramStart"/>
      <w:r w:rsidR="00CC76F4">
        <w:rPr>
          <w:rFonts w:ascii="Calibri" w:eastAsia="Calibri" w:hAnsi="Calibri" w:cs="Calibri"/>
          <w:color w:val="000000" w:themeColor="text1"/>
          <w:sz w:val="28"/>
          <w:szCs w:val="28"/>
        </w:rPr>
        <w:t>users</w:t>
      </w:r>
      <w:bookmarkEnd w:id="2"/>
      <w:proofErr w:type="gramEnd"/>
      <w:r w:rsidR="00CC76F4">
        <w:rPr>
          <w:rFonts w:ascii="Calibri" w:eastAsia="Calibri" w:hAnsi="Calibri" w:cs="Calibri"/>
          <w:color w:val="000000" w:themeColor="text1"/>
          <w:sz w:val="28"/>
          <w:szCs w:val="28"/>
        </w:rPr>
        <w:t xml:space="preserve"> analytical purposes to determine </w:t>
      </w:r>
      <w:r w:rsidR="00AE7435">
        <w:rPr>
          <w:rFonts w:ascii="Calibri" w:eastAsia="Calibri" w:hAnsi="Calibri" w:cs="Calibri"/>
          <w:color w:val="000000" w:themeColor="text1"/>
          <w:sz w:val="28"/>
          <w:szCs w:val="28"/>
        </w:rPr>
        <w:t>which portal has the highest count of applications</w:t>
      </w:r>
      <w:ins w:id="3" w:author="Microsoft Word" w:date="2024-04-04T14:44:00Z">
        <w:r>
          <w:rPr>
            <w:rFonts w:ascii="Calibri" w:eastAsia="Calibri" w:hAnsi="Calibri" w:cs="Calibri"/>
            <w:color w:val="000000" w:themeColor="text1"/>
            <w:sz w:val="28"/>
            <w:szCs w:val="28"/>
          </w:rPr>
          <w:t>.</w:t>
        </w:r>
      </w:ins>
      <w:r w:rsidR="00602302">
        <w:rPr>
          <w:rFonts w:ascii="Calibri" w:eastAsia="Calibri" w:hAnsi="Calibri" w:cs="Calibri"/>
          <w:color w:val="000000" w:themeColor="text1"/>
          <w:sz w:val="28"/>
          <w:szCs w:val="28"/>
        </w:rPr>
        <w:t xml:space="preserve"> </w:t>
      </w:r>
    </w:p>
    <w:p w14:paraId="231BDAD5" w14:textId="17AD4951" w:rsidR="20B0AF99"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R</w:t>
      </w:r>
      <w:r w:rsidR="20B0AF99" w:rsidRPr="008A22FB">
        <w:rPr>
          <w:rFonts w:ascii="Calibri" w:eastAsia="Calibri" w:hAnsi="Calibri" w:cs="Calibri"/>
          <w:b/>
          <w:bCs/>
          <w:color w:val="000000" w:themeColor="text1"/>
          <w:sz w:val="28"/>
          <w:szCs w:val="28"/>
        </w:rPr>
        <w:t>eferral</w:t>
      </w:r>
      <w:r>
        <w:rPr>
          <w:rFonts w:ascii="Calibri" w:eastAsia="Calibri" w:hAnsi="Calibri" w:cs="Calibri"/>
          <w:b/>
          <w:bCs/>
          <w:color w:val="000000" w:themeColor="text1"/>
          <w:sz w:val="28"/>
          <w:szCs w:val="28"/>
        </w:rPr>
        <w:t>’</w:t>
      </w:r>
      <w:r w:rsidR="7A15F5C6" w:rsidRPr="6A12CD43">
        <w:rPr>
          <w:rFonts w:ascii="Calibri" w:eastAsia="Calibri" w:hAnsi="Calibri" w:cs="Calibri"/>
          <w:b/>
          <w:color w:val="000000" w:themeColor="text1"/>
          <w:sz w:val="28"/>
          <w:szCs w:val="28"/>
        </w:rPr>
        <w:t xml:space="preserve"> -</w:t>
      </w:r>
      <w:r w:rsidR="7A15F5C6" w:rsidRPr="0A2CAB11">
        <w:rPr>
          <w:rFonts w:ascii="Calibri" w:eastAsia="Calibri" w:hAnsi="Calibri" w:cs="Calibri"/>
          <w:color w:val="000000" w:themeColor="text1"/>
          <w:sz w:val="28"/>
          <w:szCs w:val="28"/>
        </w:rPr>
        <w:t xml:space="preserve"> It is used to indicate if the person has applied </w:t>
      </w:r>
      <w:r w:rsidR="7A15F5C6" w:rsidRPr="0A78926C">
        <w:rPr>
          <w:rFonts w:ascii="Calibri" w:eastAsia="Calibri" w:hAnsi="Calibri" w:cs="Calibri"/>
          <w:color w:val="000000" w:themeColor="text1"/>
          <w:sz w:val="28"/>
          <w:szCs w:val="28"/>
        </w:rPr>
        <w:t xml:space="preserve">using </w:t>
      </w:r>
      <w:r w:rsidR="7A15F5C6" w:rsidRPr="482FBCEC">
        <w:rPr>
          <w:rFonts w:ascii="Calibri" w:eastAsia="Calibri" w:hAnsi="Calibri" w:cs="Calibri"/>
          <w:color w:val="000000" w:themeColor="text1"/>
          <w:sz w:val="28"/>
          <w:szCs w:val="28"/>
        </w:rPr>
        <w:t>referral.</w:t>
      </w:r>
    </w:p>
    <w:p w14:paraId="3539EF43" w14:textId="22C3BDDF" w:rsidR="20B0AF99"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proofErr w:type="spellStart"/>
      <w:r w:rsidR="00C93F16">
        <w:rPr>
          <w:rFonts w:ascii="Calibri" w:eastAsia="Calibri" w:hAnsi="Calibri" w:cs="Calibri"/>
          <w:b/>
          <w:color w:val="000000" w:themeColor="text1"/>
          <w:sz w:val="28"/>
          <w:szCs w:val="28"/>
        </w:rPr>
        <w:t>A</w:t>
      </w:r>
      <w:r w:rsidR="20B0AF99" w:rsidRPr="1F53E1DA">
        <w:rPr>
          <w:rFonts w:ascii="Calibri" w:eastAsia="Calibri" w:hAnsi="Calibri" w:cs="Calibri"/>
          <w:b/>
          <w:color w:val="000000" w:themeColor="text1"/>
          <w:sz w:val="28"/>
          <w:szCs w:val="28"/>
        </w:rPr>
        <w:t>pplication_id</w:t>
      </w:r>
      <w:proofErr w:type="spellEnd"/>
      <w:r>
        <w:rPr>
          <w:rFonts w:ascii="Calibri" w:eastAsia="Calibri" w:hAnsi="Calibri" w:cs="Calibri"/>
          <w:b/>
          <w:color w:val="000000" w:themeColor="text1"/>
          <w:sz w:val="28"/>
          <w:szCs w:val="28"/>
        </w:rPr>
        <w:t>’</w:t>
      </w:r>
      <w:r w:rsidR="130587F9" w:rsidRPr="1F53E1DA">
        <w:rPr>
          <w:rFonts w:ascii="Calibri" w:eastAsia="Calibri" w:hAnsi="Calibri" w:cs="Calibri"/>
          <w:b/>
          <w:color w:val="000000" w:themeColor="text1"/>
          <w:sz w:val="28"/>
          <w:szCs w:val="28"/>
        </w:rPr>
        <w:t xml:space="preserve"> -</w:t>
      </w:r>
      <w:r w:rsidR="130587F9" w:rsidRPr="208E23C0">
        <w:rPr>
          <w:rFonts w:ascii="Calibri" w:eastAsia="Calibri" w:hAnsi="Calibri" w:cs="Calibri"/>
          <w:color w:val="FF0000"/>
          <w:sz w:val="28"/>
          <w:szCs w:val="28"/>
        </w:rPr>
        <w:t xml:space="preserve"> </w:t>
      </w:r>
      <w:r w:rsidR="130587F9" w:rsidRPr="570FE443">
        <w:rPr>
          <w:rFonts w:ascii="Calibri" w:eastAsia="Calibri" w:hAnsi="Calibri" w:cs="Calibri"/>
          <w:sz w:val="28"/>
          <w:szCs w:val="28"/>
        </w:rPr>
        <w:t>A unique identifier, either generated by the application system or manually assigned, for tracking specific job applications. This is crucial for managing and following up on applications through various stages of the hiring process.</w:t>
      </w:r>
    </w:p>
    <w:p w14:paraId="66AD8907" w14:textId="2938A249" w:rsidR="20B0AF99" w:rsidRDefault="008A22FB" w:rsidP="00FA472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r w:rsidR="00C93F16">
        <w:rPr>
          <w:rFonts w:ascii="Calibri" w:eastAsia="Calibri" w:hAnsi="Calibri" w:cs="Calibri"/>
          <w:b/>
          <w:color w:val="000000" w:themeColor="text1"/>
          <w:sz w:val="28"/>
          <w:szCs w:val="28"/>
        </w:rPr>
        <w:t>S</w:t>
      </w:r>
      <w:r w:rsidR="20B0AF99" w:rsidRPr="1F53E1DA">
        <w:rPr>
          <w:rFonts w:ascii="Calibri" w:eastAsia="Calibri" w:hAnsi="Calibri" w:cs="Calibri"/>
          <w:b/>
          <w:color w:val="000000" w:themeColor="text1"/>
          <w:sz w:val="28"/>
          <w:szCs w:val="28"/>
        </w:rPr>
        <w:t>tatus</w:t>
      </w:r>
      <w:r>
        <w:rPr>
          <w:rFonts w:ascii="Calibri" w:eastAsia="Calibri" w:hAnsi="Calibri" w:cs="Calibri"/>
          <w:b/>
          <w:color w:val="000000" w:themeColor="text1"/>
          <w:sz w:val="28"/>
          <w:szCs w:val="28"/>
        </w:rPr>
        <w:t>’</w:t>
      </w:r>
      <w:r w:rsidR="000F5DE1" w:rsidRPr="1F53E1DA">
        <w:rPr>
          <w:rFonts w:ascii="Calibri" w:eastAsia="Calibri" w:hAnsi="Calibri" w:cs="Calibri"/>
          <w:b/>
          <w:color w:val="000000" w:themeColor="text1"/>
          <w:sz w:val="28"/>
          <w:szCs w:val="28"/>
        </w:rPr>
        <w:t xml:space="preserve"> –</w:t>
      </w:r>
      <w:r w:rsidR="000F5DE1">
        <w:rPr>
          <w:rFonts w:ascii="Calibri" w:eastAsia="Calibri" w:hAnsi="Calibri" w:cs="Calibri"/>
          <w:color w:val="000000" w:themeColor="text1"/>
          <w:sz w:val="28"/>
          <w:szCs w:val="28"/>
        </w:rPr>
        <w:t xml:space="preserve"> This </w:t>
      </w:r>
      <w:r w:rsidR="00864466">
        <w:rPr>
          <w:rFonts w:ascii="Calibri" w:eastAsia="Calibri" w:hAnsi="Calibri" w:cs="Calibri"/>
          <w:color w:val="000000" w:themeColor="text1"/>
          <w:sz w:val="28"/>
          <w:szCs w:val="28"/>
        </w:rPr>
        <w:t xml:space="preserve">column will </w:t>
      </w:r>
      <w:r w:rsidR="00800E36">
        <w:rPr>
          <w:rFonts w:ascii="Calibri" w:eastAsia="Calibri" w:hAnsi="Calibri" w:cs="Calibri"/>
          <w:color w:val="000000" w:themeColor="text1"/>
          <w:sz w:val="28"/>
          <w:szCs w:val="28"/>
        </w:rPr>
        <w:t>store the status of the job application, which can be updated as and when a user receives any updates regarding the application.</w:t>
      </w:r>
      <w:r w:rsidR="1C890A8A" w:rsidRPr="1A17E12D">
        <w:rPr>
          <w:rFonts w:ascii="Calibri" w:eastAsia="Calibri" w:hAnsi="Calibri" w:cs="Calibri"/>
          <w:color w:val="000000" w:themeColor="text1"/>
          <w:sz w:val="28"/>
          <w:szCs w:val="28"/>
        </w:rPr>
        <w:t xml:space="preserve"> </w:t>
      </w:r>
      <w:r w:rsidR="1C890A8A" w:rsidRPr="3FDB2091">
        <w:rPr>
          <w:rFonts w:ascii="Calibri" w:eastAsia="Calibri" w:hAnsi="Calibri" w:cs="Calibri"/>
          <w:color w:val="000000" w:themeColor="text1"/>
          <w:sz w:val="28"/>
          <w:szCs w:val="28"/>
        </w:rPr>
        <w:t xml:space="preserve">It contains </w:t>
      </w:r>
      <w:r w:rsidR="1C890A8A" w:rsidRPr="76730E99">
        <w:rPr>
          <w:rFonts w:ascii="Calibri" w:eastAsia="Calibri" w:hAnsi="Calibri" w:cs="Calibri"/>
          <w:color w:val="000000" w:themeColor="text1"/>
          <w:sz w:val="28"/>
          <w:szCs w:val="28"/>
        </w:rPr>
        <w:t xml:space="preserve">integer value to </w:t>
      </w:r>
      <w:r w:rsidR="1C890A8A" w:rsidRPr="604214A9">
        <w:rPr>
          <w:rFonts w:ascii="Calibri" w:eastAsia="Calibri" w:hAnsi="Calibri" w:cs="Calibri"/>
          <w:color w:val="000000" w:themeColor="text1"/>
          <w:sz w:val="28"/>
          <w:szCs w:val="28"/>
        </w:rPr>
        <w:t xml:space="preserve">indicate </w:t>
      </w:r>
      <w:r w:rsidR="1CF98F15" w:rsidRPr="208E23C0">
        <w:rPr>
          <w:rFonts w:ascii="Calibri" w:eastAsia="Calibri" w:hAnsi="Calibri" w:cs="Calibri"/>
          <w:color w:val="000000" w:themeColor="text1"/>
          <w:sz w:val="28"/>
          <w:szCs w:val="28"/>
        </w:rPr>
        <w:t>the phase like submitted, rejected, interview, offer.</w:t>
      </w:r>
    </w:p>
    <w:p w14:paraId="25CFD65B" w14:textId="01C71D66" w:rsidR="007D149D" w:rsidRPr="00A93E9F" w:rsidRDefault="008A22FB" w:rsidP="00A93E9F">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proofErr w:type="spellStart"/>
      <w:r w:rsidR="00C93F16">
        <w:rPr>
          <w:rFonts w:ascii="Calibri" w:eastAsia="Calibri" w:hAnsi="Calibri" w:cs="Calibri"/>
          <w:b/>
          <w:color w:val="000000" w:themeColor="text1"/>
          <w:sz w:val="28"/>
          <w:szCs w:val="28"/>
        </w:rPr>
        <w:t>A</w:t>
      </w:r>
      <w:r w:rsidR="20B0AF99" w:rsidRPr="1FE4C024">
        <w:rPr>
          <w:rFonts w:ascii="Calibri" w:eastAsia="Calibri" w:hAnsi="Calibri" w:cs="Calibri"/>
          <w:b/>
          <w:color w:val="000000" w:themeColor="text1"/>
          <w:sz w:val="28"/>
          <w:szCs w:val="28"/>
        </w:rPr>
        <w:t>pplication_date</w:t>
      </w:r>
      <w:proofErr w:type="spellEnd"/>
      <w:r>
        <w:rPr>
          <w:rFonts w:ascii="Calibri" w:eastAsia="Calibri" w:hAnsi="Calibri" w:cs="Calibri"/>
          <w:b/>
          <w:color w:val="000000" w:themeColor="text1"/>
          <w:sz w:val="28"/>
          <w:szCs w:val="28"/>
        </w:rPr>
        <w:t>’</w:t>
      </w:r>
      <w:r w:rsidR="14203EFB" w:rsidRPr="1FE4C024">
        <w:rPr>
          <w:rFonts w:ascii="Calibri" w:eastAsia="Calibri" w:hAnsi="Calibri" w:cs="Calibri"/>
          <w:b/>
          <w:color w:val="000000" w:themeColor="text1"/>
          <w:sz w:val="28"/>
          <w:szCs w:val="28"/>
        </w:rPr>
        <w:t xml:space="preserve"> –</w:t>
      </w:r>
      <w:r w:rsidR="14203EFB" w:rsidRPr="0C1B78C9">
        <w:rPr>
          <w:rFonts w:ascii="Calibri" w:eastAsia="Calibri" w:hAnsi="Calibri" w:cs="Calibri"/>
          <w:color w:val="000000" w:themeColor="text1"/>
          <w:sz w:val="28"/>
          <w:szCs w:val="28"/>
        </w:rPr>
        <w:t xml:space="preserve"> This is the </w:t>
      </w:r>
      <w:r w:rsidR="0D1C429D" w:rsidRPr="6A3317E2">
        <w:rPr>
          <w:rFonts w:ascii="Calibri" w:eastAsia="Calibri" w:hAnsi="Calibri" w:cs="Calibri"/>
          <w:color w:val="000000" w:themeColor="text1"/>
          <w:sz w:val="28"/>
          <w:szCs w:val="28"/>
        </w:rPr>
        <w:t>date</w:t>
      </w:r>
      <w:r>
        <w:rPr>
          <w:rFonts w:ascii="Calibri" w:eastAsia="Calibri" w:hAnsi="Calibri" w:cs="Calibri"/>
          <w:color w:val="000000" w:themeColor="text1"/>
          <w:sz w:val="28"/>
          <w:szCs w:val="28"/>
        </w:rPr>
        <w:t xml:space="preserve"> </w:t>
      </w:r>
      <w:r w:rsidR="14203EFB" w:rsidRPr="0C1B78C9">
        <w:rPr>
          <w:rFonts w:ascii="Calibri" w:eastAsia="Calibri" w:hAnsi="Calibri" w:cs="Calibri"/>
          <w:color w:val="000000" w:themeColor="text1"/>
          <w:sz w:val="28"/>
          <w:szCs w:val="28"/>
        </w:rPr>
        <w:t xml:space="preserve">on </w:t>
      </w:r>
      <w:r w:rsidR="14203EFB" w:rsidRPr="0C1B78C9">
        <w:rPr>
          <w:rFonts w:ascii="Calibri" w:eastAsia="Calibri" w:hAnsi="Calibri" w:cs="Calibri"/>
          <w:color w:val="000000" w:themeColor="text1"/>
          <w:sz w:val="28"/>
          <w:szCs w:val="28"/>
        </w:rPr>
        <w:t xml:space="preserve">which the user has </w:t>
      </w:r>
      <w:r w:rsidR="52B3CCE0" w:rsidRPr="191D7BDA">
        <w:rPr>
          <w:rFonts w:ascii="Calibri" w:eastAsia="Calibri" w:hAnsi="Calibri" w:cs="Calibri"/>
          <w:color w:val="000000" w:themeColor="text1"/>
          <w:sz w:val="28"/>
          <w:szCs w:val="28"/>
        </w:rPr>
        <w:t>applied</w:t>
      </w:r>
      <w:r w:rsidR="14203EFB" w:rsidRPr="0C1B78C9">
        <w:rPr>
          <w:rFonts w:ascii="Calibri" w:eastAsia="Calibri" w:hAnsi="Calibri" w:cs="Calibri"/>
          <w:color w:val="000000" w:themeColor="text1"/>
          <w:sz w:val="28"/>
          <w:szCs w:val="28"/>
        </w:rPr>
        <w:t>.</w:t>
      </w:r>
      <w:r w:rsidR="6442FAE2" w:rsidRPr="2CB1257B">
        <w:rPr>
          <w:rFonts w:ascii="Calibri" w:eastAsia="Calibri" w:hAnsi="Calibri" w:cs="Calibri"/>
          <w:color w:val="000000" w:themeColor="text1"/>
          <w:sz w:val="28"/>
          <w:szCs w:val="28"/>
        </w:rPr>
        <w:t xml:space="preserve"> </w:t>
      </w:r>
      <w:r w:rsidR="6442FAE2" w:rsidRPr="5BE446ED">
        <w:rPr>
          <w:rFonts w:ascii="Calibri" w:eastAsia="Calibri" w:hAnsi="Calibri" w:cs="Calibri"/>
          <w:color w:val="000000" w:themeColor="text1"/>
          <w:sz w:val="28"/>
          <w:szCs w:val="28"/>
        </w:rPr>
        <w:t xml:space="preserve">User mentions this </w:t>
      </w:r>
      <w:r w:rsidR="6442FAE2" w:rsidRPr="21F794B2">
        <w:rPr>
          <w:rFonts w:ascii="Calibri" w:eastAsia="Calibri" w:hAnsi="Calibri" w:cs="Calibri"/>
          <w:color w:val="000000" w:themeColor="text1"/>
          <w:sz w:val="28"/>
          <w:szCs w:val="28"/>
        </w:rPr>
        <w:t>date.</w:t>
      </w:r>
    </w:p>
    <w:p w14:paraId="5B3C0505" w14:textId="77777777" w:rsidR="007D149D" w:rsidRDefault="007D149D" w:rsidP="007D149D">
      <w:pPr>
        <w:pStyle w:val="ListParagraph"/>
        <w:shd w:val="clear" w:color="auto" w:fill="FFFFFF" w:themeFill="background1"/>
        <w:spacing w:before="180" w:after="180"/>
        <w:ind w:left="1080"/>
        <w:jc w:val="both"/>
        <w:rPr>
          <w:rFonts w:ascii="Calibri" w:eastAsia="Calibri" w:hAnsi="Calibri" w:cs="Calibri"/>
          <w:color w:val="000000" w:themeColor="text1"/>
          <w:sz w:val="28"/>
          <w:szCs w:val="28"/>
        </w:rPr>
      </w:pPr>
    </w:p>
    <w:p w14:paraId="0C5BAE97" w14:textId="30D716A7" w:rsidR="004E5216" w:rsidRDefault="09ED1A7B" w:rsidP="340A5CBF">
      <w:pPr>
        <w:pStyle w:val="ListParagraph"/>
        <w:numPr>
          <w:ilvl w:val="1"/>
          <w:numId w:val="4"/>
        </w:numPr>
        <w:shd w:val="clear" w:color="auto" w:fill="FFFFFF" w:themeFill="background1"/>
        <w:spacing w:before="180" w:after="180" w:line="259" w:lineRule="auto"/>
        <w:ind w:left="90" w:hanging="450"/>
        <w:jc w:val="both"/>
        <w:rPr>
          <w:rFonts w:ascii="Calibri" w:eastAsia="Calibri" w:hAnsi="Calibri" w:cs="Calibri"/>
          <w:b/>
          <w:sz w:val="28"/>
          <w:szCs w:val="28"/>
        </w:rPr>
      </w:pPr>
      <w:r w:rsidRPr="208E23C0">
        <w:rPr>
          <w:rFonts w:ascii="Calibri" w:eastAsia="Calibri" w:hAnsi="Calibri" w:cs="Calibri"/>
          <w:b/>
          <w:bCs/>
          <w:sz w:val="28"/>
          <w:szCs w:val="28"/>
        </w:rPr>
        <w:t xml:space="preserve">Data types, </w:t>
      </w:r>
      <w:proofErr w:type="gramStart"/>
      <w:r w:rsidRPr="208E23C0">
        <w:rPr>
          <w:rFonts w:ascii="Calibri" w:eastAsia="Calibri" w:hAnsi="Calibri" w:cs="Calibri"/>
          <w:b/>
          <w:bCs/>
          <w:sz w:val="28"/>
          <w:szCs w:val="28"/>
        </w:rPr>
        <w:t>keys</w:t>
      </w:r>
      <w:proofErr w:type="gramEnd"/>
      <w:r w:rsidRPr="208E23C0">
        <w:rPr>
          <w:rFonts w:ascii="Calibri" w:eastAsia="Calibri" w:hAnsi="Calibri" w:cs="Calibri"/>
          <w:b/>
          <w:bCs/>
          <w:sz w:val="28"/>
          <w:szCs w:val="28"/>
        </w:rPr>
        <w:t xml:space="preserve"> and </w:t>
      </w:r>
      <w:r w:rsidR="00B205AD" w:rsidRPr="208E23C0">
        <w:rPr>
          <w:rFonts w:ascii="Calibri" w:eastAsia="Calibri" w:hAnsi="Calibri" w:cs="Calibri"/>
          <w:b/>
          <w:bCs/>
          <w:sz w:val="28"/>
          <w:szCs w:val="28"/>
        </w:rPr>
        <w:t>Constraints</w:t>
      </w:r>
    </w:p>
    <w:p w14:paraId="2FF62BF2" w14:textId="2248D9B4" w:rsidR="009A5834" w:rsidRPr="007A5CF4" w:rsidRDefault="39BA10D3" w:rsidP="007A5CF4">
      <w:pPr>
        <w:pStyle w:val="ListParagraph"/>
        <w:shd w:val="clear" w:color="auto" w:fill="FFFFFF" w:themeFill="background1"/>
        <w:spacing w:before="180" w:after="180" w:line="259" w:lineRule="auto"/>
        <w:ind w:left="90" w:firstLine="630"/>
        <w:jc w:val="both"/>
        <w:rPr>
          <w:rFonts w:ascii="Calibri" w:eastAsia="Calibri" w:hAnsi="Calibri" w:cs="Calibri"/>
          <w:bCs/>
          <w:sz w:val="28"/>
          <w:szCs w:val="28"/>
        </w:rPr>
      </w:pPr>
      <w:r w:rsidRPr="208E23C0">
        <w:rPr>
          <w:rFonts w:ascii="Calibri" w:eastAsia="Calibri" w:hAnsi="Calibri" w:cs="Calibri"/>
          <w:sz w:val="28"/>
          <w:szCs w:val="28"/>
        </w:rPr>
        <w:t>The</w:t>
      </w:r>
      <w:r w:rsidR="00A0386A">
        <w:rPr>
          <w:rFonts w:ascii="Calibri" w:eastAsia="Calibri" w:hAnsi="Calibri" w:cs="Calibri"/>
          <w:bCs/>
          <w:sz w:val="28"/>
          <w:szCs w:val="28"/>
        </w:rPr>
        <w:t xml:space="preserve"> following constraints have been added to the selected columns for the </w:t>
      </w:r>
      <w:r w:rsidR="009A462F">
        <w:rPr>
          <w:rFonts w:ascii="Calibri" w:eastAsia="Calibri" w:hAnsi="Calibri" w:cs="Calibri"/>
          <w:bCs/>
          <w:sz w:val="28"/>
          <w:szCs w:val="28"/>
        </w:rPr>
        <w:t xml:space="preserve">above </w:t>
      </w:r>
      <w:r w:rsidR="003678E2">
        <w:rPr>
          <w:rFonts w:ascii="Calibri" w:eastAsia="Calibri" w:hAnsi="Calibri" w:cs="Calibri"/>
          <w:bCs/>
          <w:sz w:val="28"/>
          <w:szCs w:val="28"/>
        </w:rPr>
        <w:t>tables</w:t>
      </w:r>
      <w:r w:rsidR="0091506D">
        <w:rPr>
          <w:rFonts w:ascii="Calibri" w:eastAsia="Calibri" w:hAnsi="Calibri" w:cs="Calibri"/>
          <w:bCs/>
          <w:sz w:val="28"/>
          <w:szCs w:val="28"/>
        </w:rPr>
        <w:t xml:space="preserve">. The constraints might be updated </w:t>
      </w:r>
      <w:r w:rsidR="00B9444E">
        <w:rPr>
          <w:rFonts w:ascii="Calibri" w:eastAsia="Calibri" w:hAnsi="Calibri" w:cs="Calibri"/>
          <w:bCs/>
          <w:sz w:val="28"/>
          <w:szCs w:val="28"/>
        </w:rPr>
        <w:t xml:space="preserve">later </w:t>
      </w:r>
      <w:r w:rsidR="00B9444E">
        <w:rPr>
          <w:rFonts w:ascii="Calibri" w:eastAsia="Calibri" w:hAnsi="Calibri" w:cs="Calibri"/>
          <w:bCs/>
          <w:sz w:val="28"/>
          <w:szCs w:val="28"/>
        </w:rPr>
        <w:t>if required</w:t>
      </w:r>
      <w:r w:rsidR="003678E2">
        <w:rPr>
          <w:rFonts w:ascii="Calibri" w:eastAsia="Calibri" w:hAnsi="Calibri" w:cs="Calibri"/>
          <w:bCs/>
          <w:sz w:val="28"/>
          <w:szCs w:val="28"/>
        </w:rPr>
        <w:t xml:space="preserve"> </w:t>
      </w:r>
      <w:r w:rsidR="009A5834">
        <w:rPr>
          <w:rFonts w:ascii="Calibri" w:eastAsia="Calibri" w:hAnsi="Calibri" w:cs="Calibri"/>
          <w:bCs/>
          <w:sz w:val="28"/>
          <w:szCs w:val="28"/>
        </w:rPr>
        <w:t>–</w:t>
      </w:r>
    </w:p>
    <w:p w14:paraId="419802B1" w14:textId="15F8A527" w:rsidR="6DA072EA" w:rsidRPr="00021FB2" w:rsidRDefault="6DA072EA" w:rsidP="00021FB2">
      <w:pPr>
        <w:shd w:val="clear" w:color="auto" w:fill="FFFFFF" w:themeFill="background1"/>
        <w:spacing w:before="180" w:after="180" w:line="259" w:lineRule="auto"/>
        <w:jc w:val="both"/>
        <w:rPr>
          <w:rFonts w:ascii="Calibri" w:eastAsia="Calibri" w:hAnsi="Calibri" w:cs="Calibri"/>
          <w:b/>
          <w:bCs/>
          <w:sz w:val="28"/>
          <w:szCs w:val="28"/>
        </w:rPr>
      </w:pPr>
      <w:r w:rsidRPr="00021FB2">
        <w:rPr>
          <w:rFonts w:ascii="Calibri" w:eastAsia="Calibri" w:hAnsi="Calibri" w:cs="Calibri"/>
          <w:b/>
          <w:bCs/>
          <w:sz w:val="28"/>
          <w:szCs w:val="28"/>
        </w:rPr>
        <w:t>Users Table:</w:t>
      </w:r>
    </w:p>
    <w:tbl>
      <w:tblPr>
        <w:tblStyle w:val="TableGrid"/>
        <w:tblW w:w="9810" w:type="dxa"/>
        <w:tblInd w:w="-5" w:type="dxa"/>
        <w:tblLayout w:type="fixed"/>
        <w:tblLook w:val="06A0" w:firstRow="1" w:lastRow="0" w:firstColumn="1" w:lastColumn="0" w:noHBand="1" w:noVBand="1"/>
      </w:tblPr>
      <w:tblGrid>
        <w:gridCol w:w="2700"/>
        <w:gridCol w:w="7110"/>
      </w:tblGrid>
      <w:tr w:rsidR="003D0524" w14:paraId="4805742D" w14:textId="77777777" w:rsidTr="59910863">
        <w:trPr>
          <w:trHeight w:val="512"/>
        </w:trPr>
        <w:tc>
          <w:tcPr>
            <w:tcW w:w="2700" w:type="dxa"/>
          </w:tcPr>
          <w:p w14:paraId="43627BED" w14:textId="225A96C5" w:rsidR="6DA072EA" w:rsidRDefault="6DA072EA" w:rsidP="208E23C0">
            <w:pPr>
              <w:pStyle w:val="ListParagraph"/>
              <w:rPr>
                <w:rFonts w:ascii="Calibri" w:eastAsia="Calibri" w:hAnsi="Calibri" w:cs="Calibri"/>
                <w:b/>
                <w:bCs/>
                <w:sz w:val="28"/>
                <w:szCs w:val="28"/>
              </w:rPr>
            </w:pPr>
            <w:r w:rsidRPr="208E23C0">
              <w:rPr>
                <w:rFonts w:ascii="Calibri" w:eastAsia="Calibri" w:hAnsi="Calibri" w:cs="Calibri"/>
                <w:b/>
                <w:bCs/>
                <w:sz w:val="28"/>
                <w:szCs w:val="28"/>
              </w:rPr>
              <w:t>Column name</w:t>
            </w:r>
          </w:p>
        </w:tc>
        <w:tc>
          <w:tcPr>
            <w:tcW w:w="7110" w:type="dxa"/>
          </w:tcPr>
          <w:p w14:paraId="12B48BDE" w14:textId="5A6AFA86" w:rsidR="45D224C0" w:rsidRDefault="45D224C0" w:rsidP="208E23C0">
            <w:pPr>
              <w:pStyle w:val="ListParagraph"/>
              <w:rPr>
                <w:rFonts w:ascii="Calibri" w:eastAsia="Calibri" w:hAnsi="Calibri" w:cs="Calibri"/>
                <w:b/>
                <w:bCs/>
                <w:sz w:val="28"/>
                <w:szCs w:val="28"/>
              </w:rPr>
            </w:pPr>
            <w:r w:rsidRPr="208E23C0">
              <w:rPr>
                <w:rFonts w:ascii="Calibri" w:eastAsia="Calibri" w:hAnsi="Calibri" w:cs="Calibri"/>
                <w:b/>
                <w:bCs/>
                <w:sz w:val="28"/>
                <w:szCs w:val="28"/>
              </w:rPr>
              <w:t>Data Type</w:t>
            </w:r>
            <w:r w:rsidR="622D2D0C" w:rsidRPr="208E23C0">
              <w:rPr>
                <w:rFonts w:ascii="Calibri" w:eastAsia="Calibri" w:hAnsi="Calibri" w:cs="Calibri"/>
                <w:b/>
                <w:bCs/>
                <w:sz w:val="28"/>
                <w:szCs w:val="28"/>
              </w:rPr>
              <w:t>/key/Constraints</w:t>
            </w:r>
          </w:p>
        </w:tc>
      </w:tr>
      <w:tr w:rsidR="003D0524" w14:paraId="107BDF4B" w14:textId="77777777" w:rsidTr="59910863">
        <w:trPr>
          <w:trHeight w:val="300"/>
        </w:trPr>
        <w:tc>
          <w:tcPr>
            <w:tcW w:w="2700" w:type="dxa"/>
          </w:tcPr>
          <w:p w14:paraId="7D4DB8D8" w14:textId="08DB89D4"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User_id</w:t>
            </w:r>
            <w:proofErr w:type="spellEnd"/>
          </w:p>
        </w:tc>
        <w:tc>
          <w:tcPr>
            <w:tcW w:w="7110" w:type="dxa"/>
          </w:tcPr>
          <w:p w14:paraId="40AE64B1" w14:textId="5573F33D" w:rsidR="2CFAEEB0" w:rsidRPr="002E5E2F" w:rsidRDefault="45D224C0" w:rsidP="2DD0B549">
            <w:pPr>
              <w:rPr>
                <w:rFonts w:ascii="Calibri" w:eastAsia="Calibri" w:hAnsi="Calibri" w:cs="Calibri"/>
                <w:sz w:val="28"/>
                <w:szCs w:val="28"/>
              </w:rPr>
            </w:pPr>
            <w:r w:rsidRPr="002E5E2F">
              <w:rPr>
                <w:rFonts w:ascii="Calibri" w:eastAsia="Calibri" w:hAnsi="Calibri" w:cs="Calibri"/>
                <w:sz w:val="28"/>
                <w:szCs w:val="28"/>
              </w:rPr>
              <w:t>I</w:t>
            </w:r>
            <w:r w:rsidR="2CFAEEB0" w:rsidRPr="002E5E2F">
              <w:rPr>
                <w:rFonts w:ascii="Calibri" w:eastAsia="Calibri" w:hAnsi="Calibri" w:cs="Calibri"/>
                <w:sz w:val="28"/>
                <w:szCs w:val="28"/>
              </w:rPr>
              <w:t>NT – Autoincremented value</w:t>
            </w:r>
            <w:r w:rsidR="002E5E2F">
              <w:rPr>
                <w:rFonts w:ascii="Calibri" w:eastAsia="Calibri" w:hAnsi="Calibri" w:cs="Calibri"/>
                <w:sz w:val="28"/>
                <w:szCs w:val="28"/>
              </w:rPr>
              <w:t xml:space="preserve">, </w:t>
            </w:r>
          </w:p>
          <w:p w14:paraId="5BF4E7A3" w14:textId="0BAF944A" w:rsidR="2CFAEEB0" w:rsidRPr="002E5E2F" w:rsidRDefault="2CFAEEB0" w:rsidP="00021FB2">
            <w:pPr>
              <w:rPr>
                <w:rFonts w:ascii="Calibri" w:eastAsia="Calibri" w:hAnsi="Calibri" w:cs="Calibri"/>
                <w:sz w:val="28"/>
                <w:szCs w:val="28"/>
              </w:rPr>
            </w:pPr>
            <w:r w:rsidRPr="002E5E2F">
              <w:rPr>
                <w:rFonts w:ascii="Calibri" w:eastAsia="Calibri" w:hAnsi="Calibri" w:cs="Calibri"/>
                <w:sz w:val="28"/>
                <w:szCs w:val="28"/>
              </w:rPr>
              <w:t xml:space="preserve">Primary key – It </w:t>
            </w:r>
            <w:r w:rsidR="5CB21004" w:rsidRPr="002E5E2F">
              <w:rPr>
                <w:rFonts w:ascii="Calibri" w:eastAsia="Calibri" w:hAnsi="Calibri" w:cs="Calibri"/>
                <w:sz w:val="28"/>
                <w:szCs w:val="28"/>
              </w:rPr>
              <w:t>serves</w:t>
            </w:r>
            <w:r w:rsidRPr="002E5E2F">
              <w:rPr>
                <w:rFonts w:ascii="Calibri" w:eastAsia="Calibri" w:hAnsi="Calibri" w:cs="Calibri"/>
                <w:sz w:val="28"/>
                <w:szCs w:val="28"/>
              </w:rPr>
              <w:t xml:space="preserve"> as a primary key of this table</w:t>
            </w:r>
          </w:p>
        </w:tc>
      </w:tr>
      <w:tr w:rsidR="00050549" w14:paraId="1C02FF89" w14:textId="77777777" w:rsidTr="59910863">
        <w:trPr>
          <w:trHeight w:val="300"/>
        </w:trPr>
        <w:tc>
          <w:tcPr>
            <w:tcW w:w="2700" w:type="dxa"/>
          </w:tcPr>
          <w:p w14:paraId="207474A2" w14:textId="6B2CB212" w:rsidR="45D224C0" w:rsidRPr="002E5E2F" w:rsidRDefault="00B06EC2" w:rsidP="002E5E2F">
            <w:pPr>
              <w:rPr>
                <w:rFonts w:ascii="Calibri" w:eastAsia="Calibri" w:hAnsi="Calibri" w:cs="Calibri"/>
                <w:sz w:val="28"/>
                <w:szCs w:val="28"/>
              </w:rPr>
            </w:pPr>
            <w:r>
              <w:rPr>
                <w:rFonts w:ascii="Calibri" w:eastAsia="Calibri" w:hAnsi="Calibri" w:cs="Calibri"/>
                <w:sz w:val="28"/>
                <w:szCs w:val="28"/>
              </w:rPr>
              <w:t>Em</w:t>
            </w:r>
            <w:r w:rsidR="45D224C0" w:rsidRPr="002E5E2F">
              <w:rPr>
                <w:rFonts w:ascii="Calibri" w:eastAsia="Calibri" w:hAnsi="Calibri" w:cs="Calibri"/>
                <w:sz w:val="28"/>
                <w:szCs w:val="28"/>
              </w:rPr>
              <w:t>ail</w:t>
            </w:r>
          </w:p>
        </w:tc>
        <w:tc>
          <w:tcPr>
            <w:tcW w:w="7110" w:type="dxa"/>
          </w:tcPr>
          <w:p w14:paraId="28C738CE" w14:textId="00FDB8CE" w:rsidR="5D72AC66" w:rsidRPr="002E5E2F" w:rsidRDefault="5D72AC66" w:rsidP="00A93E9F">
            <w:pPr>
              <w:spacing w:line="259" w:lineRule="auto"/>
              <w:rPr>
                <w:rFonts w:ascii="Calibri" w:eastAsia="Calibri" w:hAnsi="Calibri" w:cs="Calibri"/>
                <w:sz w:val="28"/>
                <w:szCs w:val="28"/>
              </w:rPr>
            </w:pPr>
            <w:r w:rsidRPr="002E5E2F">
              <w:rPr>
                <w:rFonts w:ascii="Calibri" w:eastAsia="Calibri" w:hAnsi="Calibri" w:cs="Calibri"/>
                <w:sz w:val="28"/>
                <w:szCs w:val="28"/>
              </w:rPr>
              <w:t>VARCHAR</w:t>
            </w:r>
            <w:r w:rsidR="001B7FEC">
              <w:rPr>
                <w:rFonts w:ascii="Calibri" w:eastAsia="Calibri" w:hAnsi="Calibri" w:cs="Calibri"/>
                <w:sz w:val="28"/>
                <w:szCs w:val="28"/>
              </w:rPr>
              <w:t xml:space="preserve"> </w:t>
            </w:r>
            <w:r w:rsidRPr="002E5E2F">
              <w:rPr>
                <w:rFonts w:ascii="Calibri" w:eastAsia="Calibri" w:hAnsi="Calibri" w:cs="Calibri"/>
                <w:sz w:val="28"/>
                <w:szCs w:val="28"/>
              </w:rPr>
              <w:t>(</w:t>
            </w:r>
            <w:r w:rsidR="7351F578" w:rsidRPr="002E5E2F">
              <w:rPr>
                <w:rFonts w:ascii="Calibri" w:eastAsia="Calibri" w:hAnsi="Calibri" w:cs="Calibri"/>
                <w:sz w:val="28"/>
                <w:szCs w:val="28"/>
              </w:rPr>
              <w:t>50</w:t>
            </w:r>
            <w:r w:rsidRPr="002E5E2F">
              <w:rPr>
                <w:rFonts w:ascii="Calibri" w:eastAsia="Calibri" w:hAnsi="Calibri" w:cs="Calibri"/>
                <w:sz w:val="28"/>
                <w:szCs w:val="28"/>
              </w:rPr>
              <w:t>)</w:t>
            </w:r>
            <w:r w:rsidR="00021FB2">
              <w:rPr>
                <w:rFonts w:ascii="Calibri" w:eastAsia="Calibri" w:hAnsi="Calibri" w:cs="Calibri"/>
                <w:sz w:val="28"/>
                <w:szCs w:val="28"/>
              </w:rPr>
              <w:t xml:space="preserve">, </w:t>
            </w:r>
            <w:r w:rsidRPr="002E5E2F">
              <w:rPr>
                <w:rFonts w:ascii="Calibri" w:eastAsia="Calibri" w:hAnsi="Calibri" w:cs="Calibri"/>
                <w:sz w:val="28"/>
                <w:szCs w:val="28"/>
              </w:rPr>
              <w:t>UNIQUE</w:t>
            </w:r>
            <w:r w:rsidR="73BE442C" w:rsidRPr="002E5E2F">
              <w:rPr>
                <w:rFonts w:ascii="Calibri" w:eastAsia="Calibri" w:hAnsi="Calibri" w:cs="Calibri"/>
                <w:sz w:val="28"/>
                <w:szCs w:val="28"/>
              </w:rPr>
              <w:t>, NOT NULL</w:t>
            </w:r>
            <w:r w:rsidRPr="002E5E2F">
              <w:rPr>
                <w:rFonts w:ascii="Calibri" w:eastAsia="Calibri" w:hAnsi="Calibri" w:cs="Calibri"/>
                <w:sz w:val="28"/>
                <w:szCs w:val="28"/>
              </w:rPr>
              <w:t xml:space="preserve"> </w:t>
            </w:r>
            <w:r w:rsidR="4AC2C545" w:rsidRPr="002E5E2F">
              <w:rPr>
                <w:rFonts w:ascii="Calibri" w:eastAsia="Calibri" w:hAnsi="Calibri" w:cs="Calibri"/>
                <w:sz w:val="28"/>
                <w:szCs w:val="28"/>
              </w:rPr>
              <w:t>Constraint</w:t>
            </w:r>
            <w:r w:rsidR="2F471710" w:rsidRPr="002E5E2F">
              <w:rPr>
                <w:rFonts w:ascii="Calibri" w:eastAsia="Calibri" w:hAnsi="Calibri" w:cs="Calibri"/>
                <w:sz w:val="28"/>
                <w:szCs w:val="28"/>
              </w:rPr>
              <w:t>s</w:t>
            </w:r>
            <w:r w:rsidR="4AC2C545" w:rsidRPr="002E5E2F">
              <w:rPr>
                <w:rFonts w:ascii="Calibri" w:eastAsia="Calibri" w:hAnsi="Calibri" w:cs="Calibri"/>
                <w:sz w:val="28"/>
                <w:szCs w:val="28"/>
              </w:rPr>
              <w:t xml:space="preserve"> to ensure </w:t>
            </w:r>
            <w:r w:rsidR="1A12F078" w:rsidRPr="002E5E2F">
              <w:rPr>
                <w:rFonts w:ascii="Calibri" w:eastAsia="Calibri" w:hAnsi="Calibri" w:cs="Calibri"/>
                <w:sz w:val="28"/>
                <w:szCs w:val="28"/>
              </w:rPr>
              <w:t>there are no multiple accounts for the same user</w:t>
            </w:r>
          </w:p>
        </w:tc>
      </w:tr>
      <w:tr w:rsidR="00050549" w14:paraId="5F875FA8" w14:textId="77777777" w:rsidTr="59910863">
        <w:trPr>
          <w:trHeight w:val="300"/>
        </w:trPr>
        <w:tc>
          <w:tcPr>
            <w:tcW w:w="2700" w:type="dxa"/>
          </w:tcPr>
          <w:p w14:paraId="7C52CCB8" w14:textId="4D1EB34A"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First_name</w:t>
            </w:r>
            <w:proofErr w:type="spellEnd"/>
          </w:p>
        </w:tc>
        <w:tc>
          <w:tcPr>
            <w:tcW w:w="7110" w:type="dxa"/>
          </w:tcPr>
          <w:p w14:paraId="07C5B839" w14:textId="20A77A59" w:rsidR="3149433F" w:rsidRPr="002E5E2F" w:rsidRDefault="6ADBAE1C" w:rsidP="00A93E9F">
            <w:pPr>
              <w:spacing w:line="259" w:lineRule="auto"/>
              <w:rPr>
                <w:rFonts w:ascii="Calibri" w:eastAsia="Calibri" w:hAnsi="Calibri" w:cs="Calibri"/>
                <w:sz w:val="28"/>
                <w:szCs w:val="28"/>
              </w:rPr>
            </w:pPr>
            <w:r w:rsidRPr="002E5E2F">
              <w:rPr>
                <w:rFonts w:ascii="Calibri" w:eastAsia="Calibri" w:hAnsi="Calibri" w:cs="Calibri"/>
                <w:sz w:val="28"/>
                <w:szCs w:val="28"/>
              </w:rPr>
              <w:t>VARCHAR</w:t>
            </w:r>
            <w:r w:rsidR="001B7FEC">
              <w:rPr>
                <w:rFonts w:ascii="Calibri" w:eastAsia="Calibri" w:hAnsi="Calibri" w:cs="Calibri"/>
                <w:sz w:val="28"/>
                <w:szCs w:val="28"/>
              </w:rPr>
              <w:t xml:space="preserve"> </w:t>
            </w:r>
            <w:r w:rsidRPr="002E5E2F">
              <w:rPr>
                <w:rFonts w:ascii="Calibri" w:eastAsia="Calibri" w:hAnsi="Calibri" w:cs="Calibri"/>
                <w:sz w:val="28"/>
                <w:szCs w:val="28"/>
              </w:rPr>
              <w:t>(100)</w:t>
            </w:r>
            <w:r w:rsidR="002E5E2F">
              <w:rPr>
                <w:rFonts w:ascii="Calibri" w:eastAsia="Calibri" w:hAnsi="Calibri" w:cs="Calibri"/>
                <w:sz w:val="28"/>
                <w:szCs w:val="28"/>
              </w:rPr>
              <w:t>,</w:t>
            </w:r>
            <w:r w:rsidR="00021FB2">
              <w:rPr>
                <w:rFonts w:ascii="Calibri" w:eastAsia="Calibri" w:hAnsi="Calibri" w:cs="Calibri"/>
                <w:sz w:val="28"/>
                <w:szCs w:val="28"/>
              </w:rPr>
              <w:t xml:space="preserve"> </w:t>
            </w:r>
            <w:r w:rsidR="3149433F" w:rsidRPr="002E5E2F">
              <w:rPr>
                <w:rFonts w:ascii="Calibri" w:eastAsia="Calibri" w:hAnsi="Calibri" w:cs="Calibri"/>
                <w:sz w:val="28"/>
                <w:szCs w:val="28"/>
              </w:rPr>
              <w:t>NOTNULL</w:t>
            </w:r>
          </w:p>
        </w:tc>
      </w:tr>
      <w:tr w:rsidR="00050549" w14:paraId="4589350C" w14:textId="77777777" w:rsidTr="59910863">
        <w:trPr>
          <w:trHeight w:val="300"/>
        </w:trPr>
        <w:tc>
          <w:tcPr>
            <w:tcW w:w="2700" w:type="dxa"/>
          </w:tcPr>
          <w:p w14:paraId="261476B1" w14:textId="1AA451BF"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Last_name</w:t>
            </w:r>
            <w:proofErr w:type="spellEnd"/>
          </w:p>
        </w:tc>
        <w:tc>
          <w:tcPr>
            <w:tcW w:w="7110" w:type="dxa"/>
          </w:tcPr>
          <w:p w14:paraId="2F3A712D" w14:textId="7F84548C" w:rsidR="5A947C09" w:rsidRPr="006623E3" w:rsidRDefault="4430EB60" w:rsidP="00A93E9F">
            <w:pPr>
              <w:spacing w:line="259" w:lineRule="auto"/>
              <w:rPr>
                <w:rFonts w:ascii="Calibri" w:eastAsia="Calibri" w:hAnsi="Calibri" w:cs="Calibri"/>
                <w:sz w:val="28"/>
                <w:szCs w:val="28"/>
              </w:rPr>
            </w:pPr>
            <w:r w:rsidRPr="006C14E0">
              <w:rPr>
                <w:rFonts w:ascii="Calibri" w:eastAsia="Calibri" w:hAnsi="Calibri" w:cs="Calibri"/>
                <w:sz w:val="28"/>
                <w:szCs w:val="28"/>
              </w:rPr>
              <w:t>VARCHAR</w:t>
            </w:r>
            <w:r w:rsidR="2F06F39F" w:rsidRPr="3E5F9FCE">
              <w:rPr>
                <w:rFonts w:ascii="Calibri" w:eastAsia="Calibri" w:hAnsi="Calibri" w:cs="Calibri"/>
                <w:sz w:val="28"/>
                <w:szCs w:val="28"/>
              </w:rPr>
              <w:t xml:space="preserve"> </w:t>
            </w:r>
            <w:r w:rsidRPr="006C14E0">
              <w:rPr>
                <w:rFonts w:ascii="Calibri" w:eastAsia="Calibri" w:hAnsi="Calibri" w:cs="Calibri"/>
                <w:sz w:val="28"/>
                <w:szCs w:val="28"/>
              </w:rPr>
              <w:t>(100)</w:t>
            </w:r>
            <w:r w:rsidR="006623E3">
              <w:t>,</w:t>
            </w:r>
            <w:r w:rsidR="00BE1811">
              <w:t xml:space="preserve"> </w:t>
            </w:r>
            <w:r w:rsidR="5A947C09" w:rsidRPr="006623E3">
              <w:rPr>
                <w:rFonts w:ascii="Calibri" w:eastAsia="Calibri" w:hAnsi="Calibri" w:cs="Calibri"/>
                <w:sz w:val="28"/>
                <w:szCs w:val="28"/>
              </w:rPr>
              <w:t>NOTNULL</w:t>
            </w:r>
          </w:p>
        </w:tc>
      </w:tr>
      <w:tr w:rsidR="003D0524" w14:paraId="76B1A3D9" w14:textId="77777777" w:rsidTr="59910863">
        <w:trPr>
          <w:trHeight w:val="300"/>
        </w:trPr>
        <w:tc>
          <w:tcPr>
            <w:tcW w:w="2700" w:type="dxa"/>
          </w:tcPr>
          <w:p w14:paraId="2B5F06BA" w14:textId="4A311269" w:rsidR="45D224C0" w:rsidRPr="002E5E2F" w:rsidRDefault="45D224C0" w:rsidP="002E5E2F">
            <w:pPr>
              <w:rPr>
                <w:rFonts w:ascii="Calibri" w:eastAsia="Calibri" w:hAnsi="Calibri" w:cs="Calibri"/>
                <w:sz w:val="28"/>
                <w:szCs w:val="28"/>
              </w:rPr>
            </w:pPr>
            <w:r w:rsidRPr="002E5E2F">
              <w:rPr>
                <w:rFonts w:ascii="Calibri" w:eastAsia="Calibri" w:hAnsi="Calibri" w:cs="Calibri"/>
                <w:sz w:val="28"/>
                <w:szCs w:val="28"/>
              </w:rPr>
              <w:t>Password</w:t>
            </w:r>
          </w:p>
        </w:tc>
        <w:tc>
          <w:tcPr>
            <w:tcW w:w="7110" w:type="dxa"/>
          </w:tcPr>
          <w:p w14:paraId="7BDFD9D0" w14:textId="410C3656" w:rsidR="2BA9AAD0" w:rsidRPr="001B70C9" w:rsidRDefault="2621B52D" w:rsidP="00FC16A7">
            <w:pPr>
              <w:spacing w:line="259" w:lineRule="auto"/>
              <w:rPr>
                <w:rFonts w:ascii="Calibri" w:eastAsia="Calibri" w:hAnsi="Calibri" w:cs="Calibri"/>
                <w:sz w:val="28"/>
                <w:szCs w:val="28"/>
              </w:rPr>
            </w:pPr>
            <w:r w:rsidRPr="001B70C9">
              <w:rPr>
                <w:rFonts w:ascii="Calibri" w:eastAsia="Calibri" w:hAnsi="Calibri" w:cs="Calibri"/>
                <w:sz w:val="28"/>
                <w:szCs w:val="28"/>
              </w:rPr>
              <w:t>VARCHAR</w:t>
            </w:r>
            <w:r w:rsidR="249A9F59" w:rsidRPr="1099891C">
              <w:rPr>
                <w:rFonts w:ascii="Calibri" w:eastAsia="Calibri" w:hAnsi="Calibri" w:cs="Calibri"/>
                <w:sz w:val="28"/>
                <w:szCs w:val="28"/>
              </w:rPr>
              <w:t xml:space="preserve"> </w:t>
            </w:r>
            <w:r w:rsidRPr="001B70C9">
              <w:rPr>
                <w:rFonts w:ascii="Calibri" w:eastAsia="Calibri" w:hAnsi="Calibri" w:cs="Calibri"/>
                <w:sz w:val="28"/>
                <w:szCs w:val="28"/>
              </w:rPr>
              <w:t>(25)</w:t>
            </w:r>
            <w:r w:rsidR="001B70C9">
              <w:rPr>
                <w:rFonts w:ascii="Calibri" w:eastAsia="Calibri" w:hAnsi="Calibri" w:cs="Calibri"/>
                <w:sz w:val="28"/>
                <w:szCs w:val="28"/>
              </w:rPr>
              <w:t>,</w:t>
            </w:r>
            <w:r w:rsidR="00FC16A7">
              <w:rPr>
                <w:rFonts w:ascii="Calibri" w:eastAsia="Calibri" w:hAnsi="Calibri" w:cs="Calibri"/>
                <w:sz w:val="28"/>
                <w:szCs w:val="28"/>
              </w:rPr>
              <w:t xml:space="preserve"> </w:t>
            </w:r>
            <w:r w:rsidR="2BA9AAD0" w:rsidRPr="001B70C9">
              <w:rPr>
                <w:rFonts w:ascii="Calibri" w:eastAsia="Calibri" w:hAnsi="Calibri" w:cs="Calibri"/>
                <w:sz w:val="28"/>
                <w:szCs w:val="28"/>
              </w:rPr>
              <w:t>NOTNULL</w:t>
            </w:r>
            <w:r w:rsidR="020DC330" w:rsidRPr="001B70C9">
              <w:rPr>
                <w:rFonts w:ascii="Calibri" w:eastAsia="Calibri" w:hAnsi="Calibri" w:cs="Calibri"/>
                <w:sz w:val="28"/>
                <w:szCs w:val="28"/>
              </w:rPr>
              <w:t xml:space="preserve">, </w:t>
            </w:r>
            <w:r>
              <w:br/>
            </w:r>
            <w:r w:rsidR="00BE1811">
              <w:rPr>
                <w:rFonts w:ascii="Calibri" w:eastAsia="Calibri" w:hAnsi="Calibri" w:cs="Calibri"/>
                <w:sz w:val="28"/>
                <w:szCs w:val="28"/>
              </w:rPr>
              <w:t xml:space="preserve">Front End </w:t>
            </w:r>
            <w:r w:rsidR="15777E99" w:rsidRPr="001B70C9">
              <w:rPr>
                <w:rFonts w:ascii="Calibri" w:eastAsia="Calibri" w:hAnsi="Calibri" w:cs="Calibri"/>
                <w:sz w:val="28"/>
                <w:szCs w:val="28"/>
              </w:rPr>
              <w:t>constraint</w:t>
            </w:r>
            <w:r w:rsidR="00BE1811">
              <w:rPr>
                <w:rFonts w:ascii="Calibri" w:eastAsia="Calibri" w:hAnsi="Calibri" w:cs="Calibri"/>
                <w:sz w:val="28"/>
                <w:szCs w:val="28"/>
              </w:rPr>
              <w:t xml:space="preserve"> - </w:t>
            </w:r>
            <w:r w:rsidR="15777E99" w:rsidRPr="001B70C9">
              <w:rPr>
                <w:rFonts w:ascii="Calibri" w:eastAsia="Calibri" w:hAnsi="Calibri" w:cs="Calibri"/>
                <w:sz w:val="28"/>
                <w:szCs w:val="28"/>
              </w:rPr>
              <w:t xml:space="preserve"> to verify length is more than 8 characters.</w:t>
            </w:r>
          </w:p>
        </w:tc>
      </w:tr>
      <w:tr w:rsidR="003D0524" w14:paraId="7C367E9E" w14:textId="77777777" w:rsidTr="59910863">
        <w:trPr>
          <w:trHeight w:val="300"/>
        </w:trPr>
        <w:tc>
          <w:tcPr>
            <w:tcW w:w="2700" w:type="dxa"/>
          </w:tcPr>
          <w:p w14:paraId="63B4610D" w14:textId="0EC9362C" w:rsidR="45D224C0" w:rsidRPr="002E5E2F" w:rsidRDefault="45D224C0" w:rsidP="002E5E2F">
            <w:pPr>
              <w:rPr>
                <w:rFonts w:ascii="Calibri" w:eastAsia="Calibri" w:hAnsi="Calibri" w:cs="Calibri"/>
                <w:sz w:val="28"/>
                <w:szCs w:val="28"/>
              </w:rPr>
            </w:pPr>
            <w:r w:rsidRPr="002E5E2F">
              <w:rPr>
                <w:rFonts w:ascii="Calibri" w:eastAsia="Calibri" w:hAnsi="Calibri" w:cs="Calibri"/>
                <w:sz w:val="28"/>
                <w:szCs w:val="28"/>
              </w:rPr>
              <w:t>Gender</w:t>
            </w:r>
          </w:p>
        </w:tc>
        <w:tc>
          <w:tcPr>
            <w:tcW w:w="7110" w:type="dxa"/>
          </w:tcPr>
          <w:p w14:paraId="608244B0" w14:textId="32B7017E" w:rsidR="2174081D" w:rsidRPr="001B70C9" w:rsidRDefault="2174081D" w:rsidP="001B70C9">
            <w:pPr>
              <w:spacing w:line="259" w:lineRule="auto"/>
              <w:rPr>
                <w:rFonts w:ascii="Calibri" w:eastAsia="Calibri" w:hAnsi="Calibri" w:cs="Calibri"/>
                <w:sz w:val="28"/>
                <w:szCs w:val="28"/>
              </w:rPr>
            </w:pPr>
            <w:r w:rsidRPr="001B70C9">
              <w:rPr>
                <w:rFonts w:ascii="Calibri" w:eastAsia="Calibri" w:hAnsi="Calibri" w:cs="Calibri"/>
                <w:sz w:val="28"/>
                <w:szCs w:val="28"/>
              </w:rPr>
              <w:t>CHAR</w:t>
            </w:r>
            <w:r w:rsidR="4AF279EB" w:rsidRPr="1773CEA5">
              <w:rPr>
                <w:rFonts w:ascii="Calibri" w:eastAsia="Calibri" w:hAnsi="Calibri" w:cs="Calibri"/>
                <w:sz w:val="28"/>
                <w:szCs w:val="28"/>
              </w:rPr>
              <w:t xml:space="preserve"> </w:t>
            </w:r>
            <w:r w:rsidRPr="001B70C9">
              <w:rPr>
                <w:rFonts w:ascii="Calibri" w:eastAsia="Calibri" w:hAnsi="Calibri" w:cs="Calibri"/>
                <w:sz w:val="28"/>
                <w:szCs w:val="28"/>
              </w:rPr>
              <w:t>(1)</w:t>
            </w:r>
            <w:r w:rsidR="005F53BF">
              <w:rPr>
                <w:rFonts w:ascii="Calibri" w:eastAsia="Calibri" w:hAnsi="Calibri" w:cs="Calibri"/>
                <w:sz w:val="28"/>
                <w:szCs w:val="28"/>
              </w:rPr>
              <w:t>,</w:t>
            </w:r>
            <w:r w:rsidR="00021FB2">
              <w:rPr>
                <w:rFonts w:ascii="Calibri" w:eastAsia="Calibri" w:hAnsi="Calibri" w:cs="Calibri"/>
                <w:sz w:val="28"/>
                <w:szCs w:val="28"/>
              </w:rPr>
              <w:t xml:space="preserve"> </w:t>
            </w:r>
            <w:r w:rsidR="0B87D600" w:rsidRPr="001B70C9">
              <w:rPr>
                <w:rFonts w:ascii="Calibri" w:eastAsia="Calibri" w:hAnsi="Calibri" w:cs="Calibri"/>
                <w:sz w:val="28"/>
                <w:szCs w:val="28"/>
              </w:rPr>
              <w:t>NOTNULL</w:t>
            </w:r>
          </w:p>
        </w:tc>
      </w:tr>
      <w:tr w:rsidR="003D0524" w14:paraId="49F56487" w14:textId="77777777" w:rsidTr="59910863">
        <w:trPr>
          <w:trHeight w:val="300"/>
        </w:trPr>
        <w:tc>
          <w:tcPr>
            <w:tcW w:w="2700" w:type="dxa"/>
          </w:tcPr>
          <w:p w14:paraId="5185BFF4" w14:textId="7A4601ED"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Account_created</w:t>
            </w:r>
            <w:proofErr w:type="spellEnd"/>
          </w:p>
        </w:tc>
        <w:tc>
          <w:tcPr>
            <w:tcW w:w="7110" w:type="dxa"/>
          </w:tcPr>
          <w:p w14:paraId="1A0081C4" w14:textId="4BDDE695" w:rsidR="45D224C0" w:rsidRPr="001B70C9" w:rsidRDefault="45D224C0" w:rsidP="001B70C9">
            <w:pPr>
              <w:rPr>
                <w:rFonts w:ascii="Calibri" w:eastAsia="Calibri" w:hAnsi="Calibri" w:cs="Calibri"/>
                <w:sz w:val="28"/>
                <w:szCs w:val="28"/>
              </w:rPr>
            </w:pPr>
            <w:r w:rsidRPr="001B70C9">
              <w:rPr>
                <w:rFonts w:ascii="Calibri" w:eastAsia="Calibri" w:hAnsi="Calibri" w:cs="Calibri"/>
                <w:sz w:val="28"/>
                <w:szCs w:val="28"/>
              </w:rPr>
              <w:t>D</w:t>
            </w:r>
            <w:r w:rsidR="1E298407" w:rsidRPr="001B70C9">
              <w:rPr>
                <w:rFonts w:ascii="Calibri" w:eastAsia="Calibri" w:hAnsi="Calibri" w:cs="Calibri"/>
                <w:sz w:val="28"/>
                <w:szCs w:val="28"/>
              </w:rPr>
              <w:t xml:space="preserve">ATE, </w:t>
            </w:r>
            <w:bookmarkStart w:id="4" w:name="_Int_zfMKveBZ"/>
            <w:proofErr w:type="gramStart"/>
            <w:r w:rsidR="16232596" w:rsidRPr="45963E3B">
              <w:rPr>
                <w:rFonts w:ascii="Calibri" w:eastAsia="Calibri" w:hAnsi="Calibri" w:cs="Calibri"/>
                <w:sz w:val="28"/>
                <w:szCs w:val="28"/>
              </w:rPr>
              <w:t>I</w:t>
            </w:r>
            <w:r w:rsidR="001B70C9" w:rsidRPr="45963E3B">
              <w:rPr>
                <w:rFonts w:ascii="Calibri" w:eastAsia="Calibri" w:hAnsi="Calibri" w:cs="Calibri"/>
                <w:sz w:val="28"/>
                <w:szCs w:val="28"/>
              </w:rPr>
              <w:t>t</w:t>
            </w:r>
            <w:bookmarkEnd w:id="4"/>
            <w:proofErr w:type="gramEnd"/>
            <w:r w:rsidR="1E298407" w:rsidRPr="001B70C9">
              <w:rPr>
                <w:rFonts w:ascii="Calibri" w:eastAsia="Calibri" w:hAnsi="Calibri" w:cs="Calibri"/>
                <w:sz w:val="28"/>
                <w:szCs w:val="28"/>
              </w:rPr>
              <w:t xml:space="preserve"> stores </w:t>
            </w:r>
            <w:proofErr w:type="spellStart"/>
            <w:r w:rsidR="1E298407" w:rsidRPr="001B70C9">
              <w:rPr>
                <w:rFonts w:ascii="Calibri" w:eastAsia="Calibri" w:hAnsi="Calibri" w:cs="Calibri"/>
                <w:sz w:val="28"/>
                <w:szCs w:val="28"/>
              </w:rPr>
              <w:t>current_date</w:t>
            </w:r>
            <w:proofErr w:type="spellEnd"/>
            <w:r w:rsidR="1E298407" w:rsidRPr="001B70C9">
              <w:rPr>
                <w:rFonts w:ascii="Calibri" w:eastAsia="Calibri" w:hAnsi="Calibri" w:cs="Calibri"/>
                <w:sz w:val="28"/>
                <w:szCs w:val="28"/>
              </w:rPr>
              <w:t xml:space="preserve"> at time of the account creation.</w:t>
            </w:r>
          </w:p>
        </w:tc>
      </w:tr>
      <w:tr w:rsidR="00A77770" w14:paraId="0C121915" w14:textId="77777777" w:rsidTr="59910863">
        <w:trPr>
          <w:trHeight w:val="300"/>
        </w:trPr>
        <w:tc>
          <w:tcPr>
            <w:tcW w:w="2700" w:type="dxa"/>
          </w:tcPr>
          <w:p w14:paraId="071BBC45" w14:textId="3EC1C2FA" w:rsidR="54DD4648" w:rsidRDefault="54DD4648" w:rsidP="077CD21D">
            <w:pPr>
              <w:rPr>
                <w:rFonts w:ascii="Calibri" w:eastAsia="Calibri" w:hAnsi="Calibri" w:cs="Calibri"/>
                <w:sz w:val="28"/>
                <w:szCs w:val="28"/>
              </w:rPr>
            </w:pPr>
            <w:proofErr w:type="spellStart"/>
            <w:r w:rsidRPr="4CC13B14">
              <w:rPr>
                <w:rFonts w:ascii="Calibri" w:eastAsia="Calibri" w:hAnsi="Calibri" w:cs="Calibri"/>
                <w:sz w:val="28"/>
                <w:szCs w:val="28"/>
              </w:rPr>
              <w:t>Contact_NO</w:t>
            </w:r>
            <w:proofErr w:type="spellEnd"/>
          </w:p>
        </w:tc>
        <w:tc>
          <w:tcPr>
            <w:tcW w:w="7110" w:type="dxa"/>
          </w:tcPr>
          <w:p w14:paraId="5687E894" w14:textId="4EDB6125" w:rsidR="077CD21D" w:rsidRDefault="54DD4648" w:rsidP="077CD21D">
            <w:pPr>
              <w:rPr>
                <w:rFonts w:ascii="Calibri" w:eastAsia="Calibri" w:hAnsi="Calibri" w:cs="Calibri"/>
                <w:sz w:val="28"/>
                <w:szCs w:val="28"/>
              </w:rPr>
            </w:pPr>
            <w:r w:rsidRPr="4CC13B14">
              <w:rPr>
                <w:rFonts w:ascii="Calibri" w:eastAsia="Calibri" w:hAnsi="Calibri" w:cs="Calibri"/>
                <w:sz w:val="28"/>
                <w:szCs w:val="28"/>
              </w:rPr>
              <w:t>VARCHAR</w:t>
            </w:r>
            <w:r w:rsidR="7C111762" w:rsidRPr="45963E3B">
              <w:rPr>
                <w:rFonts w:ascii="Calibri" w:eastAsia="Calibri" w:hAnsi="Calibri" w:cs="Calibri"/>
                <w:sz w:val="28"/>
                <w:szCs w:val="28"/>
              </w:rPr>
              <w:t xml:space="preserve"> </w:t>
            </w:r>
            <w:r w:rsidRPr="4CC13B14">
              <w:rPr>
                <w:rFonts w:ascii="Calibri" w:eastAsia="Calibri" w:hAnsi="Calibri" w:cs="Calibri"/>
                <w:sz w:val="28"/>
                <w:szCs w:val="28"/>
              </w:rPr>
              <w:t>(10)</w:t>
            </w:r>
            <w:r>
              <w:br/>
            </w:r>
            <w:r w:rsidR="7485479B" w:rsidRPr="4CC13B14">
              <w:rPr>
                <w:rFonts w:ascii="Calibri" w:eastAsia="Calibri" w:hAnsi="Calibri" w:cs="Calibri"/>
                <w:sz w:val="28"/>
                <w:szCs w:val="28"/>
              </w:rPr>
              <w:t xml:space="preserve">NOTNULL, CHECK </w:t>
            </w:r>
            <w:r w:rsidR="7485479B" w:rsidRPr="00221FD3">
              <w:rPr>
                <w:rFonts w:ascii="Calibri" w:eastAsia="Calibri" w:hAnsi="Calibri" w:cs="Calibri"/>
                <w:sz w:val="28"/>
                <w:szCs w:val="28"/>
              </w:rPr>
              <w:t>length</w:t>
            </w:r>
            <w:r w:rsidR="7485479B" w:rsidRPr="419EA136">
              <w:rPr>
                <w:rFonts w:ascii="Calibri" w:eastAsia="Calibri" w:hAnsi="Calibri" w:cs="Calibri"/>
                <w:sz w:val="28"/>
                <w:szCs w:val="28"/>
              </w:rPr>
              <w:t xml:space="preserve"> of contact </w:t>
            </w:r>
            <w:r w:rsidR="7485479B" w:rsidRPr="1271D701">
              <w:rPr>
                <w:rFonts w:ascii="Calibri" w:eastAsia="Calibri" w:hAnsi="Calibri" w:cs="Calibri"/>
                <w:sz w:val="28"/>
                <w:szCs w:val="28"/>
              </w:rPr>
              <w:t>number is 10.</w:t>
            </w:r>
          </w:p>
        </w:tc>
      </w:tr>
    </w:tbl>
    <w:p w14:paraId="73867B93" w14:textId="77777777" w:rsidR="00C93F16" w:rsidRDefault="00C93F16" w:rsidP="00021FB2">
      <w:pPr>
        <w:shd w:val="clear" w:color="auto" w:fill="FFFFFF" w:themeFill="background1"/>
        <w:spacing w:before="180" w:after="180" w:line="259" w:lineRule="auto"/>
        <w:jc w:val="both"/>
        <w:rPr>
          <w:rFonts w:ascii="Calibri" w:eastAsia="Calibri" w:hAnsi="Calibri" w:cs="Calibri"/>
          <w:b/>
          <w:bCs/>
          <w:sz w:val="28"/>
          <w:szCs w:val="28"/>
        </w:rPr>
      </w:pPr>
    </w:p>
    <w:p w14:paraId="710E1BAF" w14:textId="531B2548" w:rsidR="4406AA24" w:rsidRPr="00021FB2" w:rsidRDefault="4406AA24" w:rsidP="00021FB2">
      <w:pPr>
        <w:shd w:val="clear" w:color="auto" w:fill="FFFFFF" w:themeFill="background1"/>
        <w:spacing w:before="180" w:after="180" w:line="259" w:lineRule="auto"/>
        <w:jc w:val="both"/>
        <w:rPr>
          <w:rFonts w:ascii="Calibri" w:eastAsia="Calibri" w:hAnsi="Calibri" w:cs="Calibri"/>
          <w:b/>
          <w:bCs/>
          <w:sz w:val="28"/>
          <w:szCs w:val="28"/>
        </w:rPr>
      </w:pPr>
      <w:r w:rsidRPr="00021FB2">
        <w:rPr>
          <w:rFonts w:ascii="Calibri" w:eastAsia="Calibri" w:hAnsi="Calibri" w:cs="Calibri"/>
          <w:b/>
          <w:bCs/>
          <w:sz w:val="28"/>
          <w:szCs w:val="28"/>
        </w:rPr>
        <w:lastRenderedPageBreak/>
        <w:t>Jobs Table:</w:t>
      </w:r>
    </w:p>
    <w:tbl>
      <w:tblPr>
        <w:tblStyle w:val="TableGrid"/>
        <w:tblW w:w="9900" w:type="dxa"/>
        <w:tblInd w:w="-5" w:type="dxa"/>
        <w:tblLayout w:type="fixed"/>
        <w:tblLook w:val="06A0" w:firstRow="1" w:lastRow="0" w:firstColumn="1" w:lastColumn="0" w:noHBand="1" w:noVBand="1"/>
      </w:tblPr>
      <w:tblGrid>
        <w:gridCol w:w="4775"/>
        <w:gridCol w:w="5125"/>
      </w:tblGrid>
      <w:tr w:rsidR="006F2A26" w14:paraId="569307F2" w14:textId="77777777" w:rsidTr="06B2EE70">
        <w:trPr>
          <w:trHeight w:val="300"/>
        </w:trPr>
        <w:tc>
          <w:tcPr>
            <w:tcW w:w="4775" w:type="dxa"/>
          </w:tcPr>
          <w:p w14:paraId="15EC6169" w14:textId="470A0A38" w:rsidR="208E23C0" w:rsidRDefault="208E23C0" w:rsidP="00453877">
            <w:pPr>
              <w:pStyle w:val="ListParagraph"/>
              <w:jc w:val="both"/>
              <w:rPr>
                <w:rFonts w:ascii="Calibri" w:eastAsia="Calibri" w:hAnsi="Calibri" w:cs="Calibri"/>
                <w:b/>
                <w:bCs/>
                <w:sz w:val="28"/>
                <w:szCs w:val="28"/>
              </w:rPr>
            </w:pPr>
            <w:r w:rsidRPr="208E23C0">
              <w:rPr>
                <w:rFonts w:ascii="Calibri" w:eastAsia="Calibri" w:hAnsi="Calibri" w:cs="Calibri"/>
                <w:b/>
                <w:bCs/>
                <w:sz w:val="28"/>
                <w:szCs w:val="28"/>
              </w:rPr>
              <w:t>Column name</w:t>
            </w:r>
          </w:p>
        </w:tc>
        <w:tc>
          <w:tcPr>
            <w:tcW w:w="5125" w:type="dxa"/>
          </w:tcPr>
          <w:p w14:paraId="2FD24FC7" w14:textId="44C03B42" w:rsidR="208E23C0" w:rsidRDefault="208E23C0" w:rsidP="00453877">
            <w:pPr>
              <w:pStyle w:val="ListParagraph"/>
              <w:jc w:val="both"/>
              <w:rPr>
                <w:rFonts w:ascii="Calibri" w:eastAsia="Calibri" w:hAnsi="Calibri" w:cs="Calibri"/>
                <w:b/>
                <w:bCs/>
                <w:sz w:val="28"/>
                <w:szCs w:val="28"/>
              </w:rPr>
            </w:pPr>
            <w:r w:rsidRPr="208E23C0">
              <w:rPr>
                <w:rFonts w:ascii="Calibri" w:eastAsia="Calibri" w:hAnsi="Calibri" w:cs="Calibri"/>
                <w:b/>
                <w:bCs/>
                <w:sz w:val="28"/>
                <w:szCs w:val="28"/>
              </w:rPr>
              <w:t>Data Type</w:t>
            </w:r>
          </w:p>
        </w:tc>
      </w:tr>
      <w:tr w:rsidR="006F2A26" w14:paraId="73021B6C" w14:textId="77777777" w:rsidTr="06B2EE70">
        <w:trPr>
          <w:trHeight w:val="300"/>
        </w:trPr>
        <w:tc>
          <w:tcPr>
            <w:tcW w:w="4775" w:type="dxa"/>
          </w:tcPr>
          <w:p w14:paraId="10AC5F8B" w14:textId="54382137" w:rsidR="79A71F76" w:rsidRPr="00453877" w:rsidRDefault="79A71F76" w:rsidP="00453877">
            <w:pPr>
              <w:jc w:val="both"/>
              <w:rPr>
                <w:rFonts w:ascii="Calibri" w:eastAsia="Calibri" w:hAnsi="Calibri" w:cs="Calibri"/>
                <w:sz w:val="28"/>
                <w:szCs w:val="28"/>
              </w:rPr>
            </w:pPr>
            <w:r w:rsidRPr="00453877">
              <w:rPr>
                <w:rFonts w:ascii="Calibri" w:eastAsia="Calibri" w:hAnsi="Calibri" w:cs="Calibri"/>
                <w:sz w:val="28"/>
                <w:szCs w:val="28"/>
              </w:rPr>
              <w:t>Id</w:t>
            </w:r>
          </w:p>
        </w:tc>
        <w:tc>
          <w:tcPr>
            <w:tcW w:w="5125" w:type="dxa"/>
          </w:tcPr>
          <w:p w14:paraId="2978D36C" w14:textId="39B7DF60" w:rsidR="79A71F76" w:rsidRPr="00453877" w:rsidRDefault="11EFD6ED" w:rsidP="00453877">
            <w:pPr>
              <w:jc w:val="both"/>
              <w:rPr>
                <w:rFonts w:ascii="Calibri" w:eastAsia="Calibri" w:hAnsi="Calibri" w:cs="Calibri"/>
                <w:sz w:val="28"/>
                <w:szCs w:val="28"/>
              </w:rPr>
            </w:pPr>
            <w:r w:rsidRPr="00453877">
              <w:rPr>
                <w:rFonts w:ascii="Calibri" w:eastAsia="Calibri" w:hAnsi="Calibri" w:cs="Calibri"/>
                <w:sz w:val="28"/>
                <w:szCs w:val="28"/>
              </w:rPr>
              <w:t>INT</w:t>
            </w:r>
            <w:r w:rsidR="49C2D0F4" w:rsidRPr="00453877">
              <w:rPr>
                <w:rFonts w:ascii="Calibri" w:eastAsia="Calibri" w:hAnsi="Calibri" w:cs="Calibri"/>
                <w:sz w:val="28"/>
                <w:szCs w:val="28"/>
              </w:rPr>
              <w:t xml:space="preserve"> – Primary Key, Autoincremented value</w:t>
            </w:r>
          </w:p>
        </w:tc>
      </w:tr>
      <w:tr w:rsidR="006F2A26" w14:paraId="18E239EB" w14:textId="77777777" w:rsidTr="06B2EE70">
        <w:trPr>
          <w:trHeight w:val="300"/>
        </w:trPr>
        <w:tc>
          <w:tcPr>
            <w:tcW w:w="4775" w:type="dxa"/>
          </w:tcPr>
          <w:p w14:paraId="12D6D20C" w14:textId="3A6FFFF4" w:rsidR="0EB5C040" w:rsidRPr="00453877" w:rsidRDefault="0EB5C04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User_</w:t>
            </w:r>
            <w:r w:rsidR="68ACCBC0" w:rsidRPr="00453877">
              <w:rPr>
                <w:rFonts w:ascii="Calibri" w:eastAsia="Calibri" w:hAnsi="Calibri" w:cs="Calibri"/>
                <w:sz w:val="28"/>
                <w:szCs w:val="28"/>
              </w:rPr>
              <w:t>id</w:t>
            </w:r>
            <w:proofErr w:type="spellEnd"/>
          </w:p>
        </w:tc>
        <w:tc>
          <w:tcPr>
            <w:tcW w:w="5125" w:type="dxa"/>
          </w:tcPr>
          <w:p w14:paraId="0043AC5F" w14:textId="761E1F55" w:rsidR="0BF1E33D" w:rsidRPr="00453877" w:rsidRDefault="0BF1E33D" w:rsidP="00453877">
            <w:pPr>
              <w:jc w:val="both"/>
              <w:rPr>
                <w:rFonts w:ascii="Calibri" w:eastAsia="Calibri" w:hAnsi="Calibri" w:cs="Calibri"/>
                <w:sz w:val="28"/>
                <w:szCs w:val="28"/>
              </w:rPr>
            </w:pPr>
            <w:r w:rsidRPr="00453877">
              <w:rPr>
                <w:rFonts w:ascii="Calibri" w:eastAsia="Calibri" w:hAnsi="Calibri" w:cs="Calibri"/>
                <w:sz w:val="28"/>
                <w:szCs w:val="28"/>
              </w:rPr>
              <w:t xml:space="preserve">INT – </w:t>
            </w:r>
            <w:r w:rsidR="53B68719" w:rsidRPr="00453877">
              <w:rPr>
                <w:rFonts w:ascii="Calibri" w:eastAsia="Calibri" w:hAnsi="Calibri" w:cs="Calibri"/>
                <w:sz w:val="28"/>
                <w:szCs w:val="28"/>
              </w:rPr>
              <w:t>FOREIGN</w:t>
            </w:r>
            <w:r w:rsidRPr="00453877">
              <w:rPr>
                <w:rFonts w:ascii="Calibri" w:eastAsia="Calibri" w:hAnsi="Calibri" w:cs="Calibri"/>
                <w:sz w:val="28"/>
                <w:szCs w:val="28"/>
              </w:rPr>
              <w:t xml:space="preserve"> KEY</w:t>
            </w:r>
            <w:r w:rsidR="00A93E9F">
              <w:rPr>
                <w:rFonts w:ascii="Calibri" w:eastAsia="Calibri" w:hAnsi="Calibri" w:cs="Calibri"/>
                <w:sz w:val="28"/>
                <w:szCs w:val="28"/>
              </w:rPr>
              <w:t xml:space="preserve"> – Users (</w:t>
            </w:r>
            <w:proofErr w:type="spellStart"/>
            <w:r w:rsidR="00A93E9F">
              <w:rPr>
                <w:rFonts w:ascii="Calibri" w:eastAsia="Calibri" w:hAnsi="Calibri" w:cs="Calibri"/>
                <w:sz w:val="28"/>
                <w:szCs w:val="28"/>
              </w:rPr>
              <w:t>User_id</w:t>
            </w:r>
            <w:proofErr w:type="spellEnd"/>
            <w:r w:rsidR="00A93E9F">
              <w:rPr>
                <w:rFonts w:ascii="Calibri" w:eastAsia="Calibri" w:hAnsi="Calibri" w:cs="Calibri"/>
                <w:sz w:val="28"/>
                <w:szCs w:val="28"/>
              </w:rPr>
              <w:t>)</w:t>
            </w:r>
          </w:p>
        </w:tc>
      </w:tr>
      <w:tr w:rsidR="006F2A26" w14:paraId="71DE4C09" w14:textId="77777777" w:rsidTr="06B2EE70">
        <w:trPr>
          <w:trHeight w:val="300"/>
        </w:trPr>
        <w:tc>
          <w:tcPr>
            <w:tcW w:w="4775" w:type="dxa"/>
          </w:tcPr>
          <w:p w14:paraId="2DB67714" w14:textId="576D8200"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Job_id</w:t>
            </w:r>
            <w:proofErr w:type="spellEnd"/>
          </w:p>
        </w:tc>
        <w:tc>
          <w:tcPr>
            <w:tcW w:w="5125" w:type="dxa"/>
          </w:tcPr>
          <w:p w14:paraId="6573DE58" w14:textId="28172A17" w:rsidR="3A7ABF62" w:rsidRPr="00453877" w:rsidRDefault="7F9A0180" w:rsidP="00453877">
            <w:pPr>
              <w:jc w:val="both"/>
              <w:rPr>
                <w:rFonts w:ascii="Calibri" w:eastAsia="Calibri" w:hAnsi="Calibri" w:cs="Calibri"/>
                <w:sz w:val="28"/>
                <w:szCs w:val="28"/>
              </w:rPr>
            </w:pPr>
            <w:r w:rsidRPr="19AEAF1B">
              <w:rPr>
                <w:rFonts w:ascii="Calibri" w:eastAsia="Calibri" w:hAnsi="Calibri" w:cs="Calibri"/>
                <w:sz w:val="28"/>
                <w:szCs w:val="28"/>
              </w:rPr>
              <w:t>VARCHAR</w:t>
            </w:r>
            <w:r w:rsidR="3FD49128" w:rsidRPr="45963E3B">
              <w:rPr>
                <w:rFonts w:ascii="Calibri" w:eastAsia="Calibri" w:hAnsi="Calibri" w:cs="Calibri"/>
                <w:sz w:val="28"/>
                <w:szCs w:val="28"/>
              </w:rPr>
              <w:t xml:space="preserve"> </w:t>
            </w:r>
            <w:r w:rsidRPr="19AEAF1B">
              <w:rPr>
                <w:rFonts w:ascii="Calibri" w:eastAsia="Calibri" w:hAnsi="Calibri" w:cs="Calibri"/>
                <w:sz w:val="28"/>
                <w:szCs w:val="28"/>
              </w:rPr>
              <w:t>(</w:t>
            </w:r>
            <w:r w:rsidRPr="6AEE17DA">
              <w:rPr>
                <w:rFonts w:ascii="Calibri" w:eastAsia="Calibri" w:hAnsi="Calibri" w:cs="Calibri"/>
                <w:sz w:val="28"/>
                <w:szCs w:val="28"/>
              </w:rPr>
              <w:t>50)</w:t>
            </w:r>
            <w:r w:rsidR="00A93E9F">
              <w:rPr>
                <w:rFonts w:ascii="Calibri" w:eastAsia="Calibri" w:hAnsi="Calibri" w:cs="Calibri"/>
                <w:sz w:val="28"/>
                <w:szCs w:val="28"/>
              </w:rPr>
              <w:t xml:space="preserve">, </w:t>
            </w:r>
            <w:r w:rsidR="01A8A4DA" w:rsidRPr="00453877">
              <w:rPr>
                <w:rFonts w:ascii="Calibri" w:eastAsia="Calibri" w:hAnsi="Calibri" w:cs="Calibri"/>
                <w:sz w:val="28"/>
                <w:szCs w:val="28"/>
              </w:rPr>
              <w:t>NOT NULL</w:t>
            </w:r>
          </w:p>
        </w:tc>
      </w:tr>
      <w:tr w:rsidR="006F2A26" w14:paraId="0FC86823" w14:textId="77777777" w:rsidTr="06B2EE70">
        <w:trPr>
          <w:trHeight w:val="300"/>
        </w:trPr>
        <w:tc>
          <w:tcPr>
            <w:tcW w:w="4775" w:type="dxa"/>
          </w:tcPr>
          <w:p w14:paraId="0D4139D7" w14:textId="5E55E95C"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Company</w:t>
            </w:r>
            <w:r w:rsidRPr="00453877">
              <w:rPr>
                <w:rFonts w:ascii="Calibri" w:eastAsia="Calibri" w:hAnsi="Calibri" w:cs="Calibri"/>
                <w:sz w:val="28"/>
                <w:szCs w:val="28"/>
              </w:rPr>
              <w:t>_</w:t>
            </w:r>
            <w:r w:rsidR="50030365" w:rsidRPr="5435C0BD">
              <w:rPr>
                <w:rFonts w:ascii="Calibri" w:eastAsia="Calibri" w:hAnsi="Calibri" w:cs="Calibri"/>
                <w:sz w:val="28"/>
                <w:szCs w:val="28"/>
              </w:rPr>
              <w:t>name</w:t>
            </w:r>
            <w:proofErr w:type="spellEnd"/>
          </w:p>
        </w:tc>
        <w:tc>
          <w:tcPr>
            <w:tcW w:w="5125" w:type="dxa"/>
          </w:tcPr>
          <w:p w14:paraId="6FAB8E1E" w14:textId="249970D0" w:rsidR="318F9370" w:rsidRPr="00453877" w:rsidRDefault="50030365" w:rsidP="00453877">
            <w:pPr>
              <w:jc w:val="both"/>
              <w:rPr>
                <w:rFonts w:ascii="Calibri" w:eastAsia="Calibri" w:hAnsi="Calibri" w:cs="Calibri"/>
                <w:sz w:val="28"/>
                <w:szCs w:val="28"/>
              </w:rPr>
            </w:pPr>
            <w:r w:rsidRPr="0ACB1E15">
              <w:rPr>
                <w:rFonts w:ascii="Calibri" w:eastAsia="Calibri" w:hAnsi="Calibri" w:cs="Calibri"/>
                <w:sz w:val="28"/>
                <w:szCs w:val="28"/>
              </w:rPr>
              <w:t>VARCHAR</w:t>
            </w:r>
            <w:r w:rsidR="07A87D8C" w:rsidRPr="45963E3B">
              <w:rPr>
                <w:rFonts w:ascii="Calibri" w:eastAsia="Calibri" w:hAnsi="Calibri" w:cs="Calibri"/>
                <w:sz w:val="28"/>
                <w:szCs w:val="28"/>
              </w:rPr>
              <w:t xml:space="preserve"> </w:t>
            </w:r>
            <w:r w:rsidRPr="0ACB1E15">
              <w:rPr>
                <w:rFonts w:ascii="Calibri" w:eastAsia="Calibri" w:hAnsi="Calibri" w:cs="Calibri"/>
                <w:sz w:val="28"/>
                <w:szCs w:val="28"/>
              </w:rPr>
              <w:t>(</w:t>
            </w:r>
            <w:r w:rsidRPr="310F4677">
              <w:rPr>
                <w:rFonts w:ascii="Calibri" w:eastAsia="Calibri" w:hAnsi="Calibri" w:cs="Calibri"/>
                <w:sz w:val="28"/>
                <w:szCs w:val="28"/>
              </w:rPr>
              <w:t>50</w:t>
            </w:r>
            <w:r w:rsidRPr="7CDB1D30">
              <w:rPr>
                <w:rFonts w:ascii="Calibri" w:eastAsia="Calibri" w:hAnsi="Calibri" w:cs="Calibri"/>
                <w:sz w:val="28"/>
                <w:szCs w:val="28"/>
              </w:rPr>
              <w:t xml:space="preserve">), </w:t>
            </w:r>
            <w:r w:rsidRPr="03697B5F">
              <w:rPr>
                <w:rFonts w:ascii="Calibri" w:eastAsia="Calibri" w:hAnsi="Calibri" w:cs="Calibri"/>
                <w:sz w:val="28"/>
                <w:szCs w:val="28"/>
              </w:rPr>
              <w:t>NOT</w:t>
            </w:r>
            <w:r w:rsidR="005F53BF">
              <w:rPr>
                <w:rFonts w:ascii="Calibri" w:eastAsia="Calibri" w:hAnsi="Calibri" w:cs="Calibri"/>
                <w:sz w:val="28"/>
                <w:szCs w:val="28"/>
              </w:rPr>
              <w:t xml:space="preserve"> </w:t>
            </w:r>
            <w:r w:rsidRPr="03697B5F">
              <w:rPr>
                <w:rFonts w:ascii="Calibri" w:eastAsia="Calibri" w:hAnsi="Calibri" w:cs="Calibri"/>
                <w:sz w:val="28"/>
                <w:szCs w:val="28"/>
              </w:rPr>
              <w:t>NULL</w:t>
            </w:r>
          </w:p>
        </w:tc>
      </w:tr>
      <w:tr w:rsidR="006F2A26" w14:paraId="0016AF32" w14:textId="77777777" w:rsidTr="06B2EE70">
        <w:trPr>
          <w:trHeight w:val="300"/>
        </w:trPr>
        <w:tc>
          <w:tcPr>
            <w:tcW w:w="4775" w:type="dxa"/>
          </w:tcPr>
          <w:p w14:paraId="53C8CDC9" w14:textId="23CF1156" w:rsidR="68ACCBC0"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R</w:t>
            </w:r>
            <w:r w:rsidR="68ACCBC0" w:rsidRPr="00453877">
              <w:rPr>
                <w:rFonts w:ascii="Calibri" w:eastAsia="Calibri" w:hAnsi="Calibri" w:cs="Calibri"/>
                <w:sz w:val="28"/>
                <w:szCs w:val="28"/>
              </w:rPr>
              <w:t>ole</w:t>
            </w:r>
          </w:p>
        </w:tc>
        <w:tc>
          <w:tcPr>
            <w:tcW w:w="5125" w:type="dxa"/>
          </w:tcPr>
          <w:p w14:paraId="3BF95606" w14:textId="6DDA6CE7" w:rsidR="212C80DD" w:rsidRPr="00453877" w:rsidRDefault="212C80DD" w:rsidP="00453877">
            <w:pPr>
              <w:jc w:val="both"/>
              <w:rPr>
                <w:rFonts w:ascii="Calibri" w:eastAsia="Calibri" w:hAnsi="Calibri" w:cs="Calibri"/>
                <w:sz w:val="28"/>
                <w:szCs w:val="28"/>
              </w:rPr>
            </w:pPr>
            <w:r w:rsidRPr="00453877">
              <w:rPr>
                <w:rFonts w:ascii="Calibri" w:eastAsia="Calibri" w:hAnsi="Calibri" w:cs="Calibri"/>
                <w:sz w:val="28"/>
                <w:szCs w:val="28"/>
              </w:rPr>
              <w:t>VARCHAR</w:t>
            </w:r>
            <w:r w:rsidR="056C1B6C" w:rsidRPr="45963E3B">
              <w:rPr>
                <w:rFonts w:ascii="Calibri" w:eastAsia="Calibri" w:hAnsi="Calibri" w:cs="Calibri"/>
                <w:sz w:val="28"/>
                <w:szCs w:val="28"/>
              </w:rPr>
              <w:t xml:space="preserve"> </w:t>
            </w:r>
            <w:r w:rsidR="7B1122B7" w:rsidRPr="00453877">
              <w:rPr>
                <w:rFonts w:ascii="Calibri" w:eastAsia="Calibri" w:hAnsi="Calibri" w:cs="Calibri"/>
                <w:sz w:val="28"/>
                <w:szCs w:val="28"/>
              </w:rPr>
              <w:t>(50)</w:t>
            </w:r>
            <w:r w:rsidR="00A93E9F">
              <w:rPr>
                <w:rFonts w:ascii="Calibri" w:eastAsia="Calibri" w:hAnsi="Calibri" w:cs="Calibri"/>
                <w:sz w:val="28"/>
                <w:szCs w:val="28"/>
              </w:rPr>
              <w:t xml:space="preserve"> </w:t>
            </w:r>
            <w:r w:rsidR="20D3477F" w:rsidRPr="1149A232">
              <w:rPr>
                <w:rFonts w:ascii="Calibri" w:eastAsia="Calibri" w:hAnsi="Calibri" w:cs="Calibri"/>
                <w:sz w:val="28"/>
                <w:szCs w:val="28"/>
              </w:rPr>
              <w:t>NOT</w:t>
            </w:r>
            <w:r w:rsidR="005F53BF">
              <w:rPr>
                <w:rFonts w:ascii="Calibri" w:eastAsia="Calibri" w:hAnsi="Calibri" w:cs="Calibri"/>
                <w:sz w:val="28"/>
                <w:szCs w:val="28"/>
              </w:rPr>
              <w:t xml:space="preserve"> </w:t>
            </w:r>
            <w:r w:rsidR="20D3477F" w:rsidRPr="1149A232">
              <w:rPr>
                <w:rFonts w:ascii="Calibri" w:eastAsia="Calibri" w:hAnsi="Calibri" w:cs="Calibri"/>
                <w:sz w:val="28"/>
                <w:szCs w:val="28"/>
              </w:rPr>
              <w:t>NULL</w:t>
            </w:r>
          </w:p>
        </w:tc>
      </w:tr>
      <w:tr w:rsidR="00D73F8F" w14:paraId="55417AF7" w14:textId="77777777" w:rsidTr="06B2EE70">
        <w:trPr>
          <w:trHeight w:val="300"/>
        </w:trPr>
        <w:tc>
          <w:tcPr>
            <w:tcW w:w="4775" w:type="dxa"/>
          </w:tcPr>
          <w:p w14:paraId="13CE969D" w14:textId="20696210" w:rsidR="00002D79" w:rsidRPr="00453877" w:rsidRDefault="00002D79" w:rsidP="00453877">
            <w:pPr>
              <w:jc w:val="both"/>
              <w:rPr>
                <w:rFonts w:ascii="Calibri" w:eastAsia="Calibri" w:hAnsi="Calibri" w:cs="Calibri"/>
                <w:sz w:val="28"/>
                <w:szCs w:val="28"/>
              </w:rPr>
            </w:pPr>
            <w:r>
              <w:rPr>
                <w:rFonts w:ascii="Calibri" w:eastAsia="Calibri" w:hAnsi="Calibri" w:cs="Calibri"/>
                <w:sz w:val="28"/>
                <w:szCs w:val="28"/>
              </w:rPr>
              <w:t>Location</w:t>
            </w:r>
          </w:p>
        </w:tc>
        <w:tc>
          <w:tcPr>
            <w:tcW w:w="5125" w:type="dxa"/>
          </w:tcPr>
          <w:p w14:paraId="7774C1F3" w14:textId="2F3D30A6" w:rsidR="00002D79" w:rsidRPr="00453877" w:rsidRDefault="005F53BF" w:rsidP="00453877">
            <w:pPr>
              <w:spacing w:line="259" w:lineRule="auto"/>
              <w:jc w:val="both"/>
              <w:rPr>
                <w:rFonts w:ascii="Calibri" w:eastAsia="Calibri" w:hAnsi="Calibri" w:cs="Calibri"/>
                <w:sz w:val="28"/>
                <w:szCs w:val="28"/>
              </w:rPr>
            </w:pPr>
            <w:r>
              <w:rPr>
                <w:rFonts w:ascii="Calibri" w:eastAsia="Calibri" w:hAnsi="Calibri" w:cs="Calibri"/>
                <w:sz w:val="28"/>
                <w:szCs w:val="28"/>
              </w:rPr>
              <w:t>VARCHAR</w:t>
            </w:r>
            <w:r w:rsidR="262BE404" w:rsidRPr="205A773F">
              <w:rPr>
                <w:rFonts w:ascii="Calibri" w:eastAsia="Calibri" w:hAnsi="Calibri" w:cs="Calibri"/>
                <w:sz w:val="28"/>
                <w:szCs w:val="28"/>
              </w:rPr>
              <w:t xml:space="preserve"> </w:t>
            </w:r>
            <w:r>
              <w:rPr>
                <w:rFonts w:ascii="Calibri" w:eastAsia="Calibri" w:hAnsi="Calibri" w:cs="Calibri"/>
                <w:sz w:val="28"/>
                <w:szCs w:val="28"/>
              </w:rPr>
              <w:t>(25</w:t>
            </w:r>
            <w:r w:rsidRPr="205A773F">
              <w:rPr>
                <w:rFonts w:ascii="Calibri" w:eastAsia="Calibri" w:hAnsi="Calibri" w:cs="Calibri"/>
                <w:sz w:val="28"/>
                <w:szCs w:val="28"/>
              </w:rPr>
              <w:t>)</w:t>
            </w:r>
            <w:r w:rsidR="051A42AF" w:rsidRPr="205A773F">
              <w:rPr>
                <w:rFonts w:ascii="Calibri" w:eastAsia="Calibri" w:hAnsi="Calibri" w:cs="Calibri"/>
                <w:sz w:val="28"/>
                <w:szCs w:val="28"/>
              </w:rPr>
              <w:t>,</w:t>
            </w:r>
            <w:r>
              <w:rPr>
                <w:rFonts w:ascii="Calibri" w:eastAsia="Calibri" w:hAnsi="Calibri" w:cs="Calibri"/>
                <w:sz w:val="28"/>
                <w:szCs w:val="28"/>
              </w:rPr>
              <w:t xml:space="preserve"> NOT NULL</w:t>
            </w:r>
          </w:p>
        </w:tc>
      </w:tr>
      <w:tr w:rsidR="006F2A26" w14:paraId="301CDD7A" w14:textId="77777777" w:rsidTr="06B2EE70">
        <w:trPr>
          <w:trHeight w:val="300"/>
        </w:trPr>
        <w:tc>
          <w:tcPr>
            <w:tcW w:w="4775" w:type="dxa"/>
          </w:tcPr>
          <w:p w14:paraId="18158A4B" w14:textId="23E7EA1D" w:rsidR="68ACCBC0" w:rsidRPr="00453877" w:rsidRDefault="68ACCBC0" w:rsidP="00453877">
            <w:pPr>
              <w:jc w:val="both"/>
              <w:rPr>
                <w:rFonts w:ascii="Calibri" w:eastAsia="Calibri" w:hAnsi="Calibri" w:cs="Calibri"/>
                <w:sz w:val="28"/>
                <w:szCs w:val="28"/>
              </w:rPr>
            </w:pPr>
            <w:r w:rsidRPr="00453877">
              <w:rPr>
                <w:rFonts w:ascii="Calibri" w:eastAsia="Calibri" w:hAnsi="Calibri" w:cs="Calibri"/>
                <w:sz w:val="28"/>
                <w:szCs w:val="28"/>
              </w:rPr>
              <w:t>URL</w:t>
            </w:r>
          </w:p>
        </w:tc>
        <w:tc>
          <w:tcPr>
            <w:tcW w:w="5125" w:type="dxa"/>
          </w:tcPr>
          <w:p w14:paraId="70AF5D2F" w14:textId="081F52CA" w:rsidR="4B9D63EF" w:rsidRPr="00453877" w:rsidRDefault="4B9D63EF" w:rsidP="00453877">
            <w:pPr>
              <w:spacing w:line="259" w:lineRule="auto"/>
              <w:jc w:val="both"/>
              <w:rPr>
                <w:rFonts w:ascii="Calibri" w:eastAsia="Calibri" w:hAnsi="Calibri" w:cs="Calibri"/>
                <w:sz w:val="28"/>
                <w:szCs w:val="28"/>
              </w:rPr>
            </w:pPr>
            <w:r w:rsidRPr="00453877">
              <w:rPr>
                <w:rFonts w:ascii="Calibri" w:eastAsia="Calibri" w:hAnsi="Calibri" w:cs="Calibri"/>
                <w:sz w:val="28"/>
                <w:szCs w:val="28"/>
              </w:rPr>
              <w:t>VARCHAR</w:t>
            </w:r>
            <w:r w:rsidR="61B7E52E" w:rsidRPr="205A773F">
              <w:rPr>
                <w:rFonts w:ascii="Calibri" w:eastAsia="Calibri" w:hAnsi="Calibri" w:cs="Calibri"/>
                <w:sz w:val="28"/>
                <w:szCs w:val="28"/>
              </w:rPr>
              <w:t xml:space="preserve"> </w:t>
            </w:r>
            <w:r w:rsidR="47B7328D" w:rsidRPr="00453877">
              <w:rPr>
                <w:rFonts w:ascii="Calibri" w:eastAsia="Calibri" w:hAnsi="Calibri" w:cs="Calibri"/>
                <w:sz w:val="28"/>
                <w:szCs w:val="28"/>
              </w:rPr>
              <w:t>(255)</w:t>
            </w:r>
          </w:p>
        </w:tc>
      </w:tr>
      <w:tr w:rsidR="006F2A26" w14:paraId="2A1079FC" w14:textId="77777777" w:rsidTr="06B2EE70">
        <w:trPr>
          <w:trHeight w:val="300"/>
        </w:trPr>
        <w:tc>
          <w:tcPr>
            <w:tcW w:w="4775" w:type="dxa"/>
          </w:tcPr>
          <w:p w14:paraId="07CBE6B8" w14:textId="28530800"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Job_source</w:t>
            </w:r>
            <w:proofErr w:type="spellEnd"/>
          </w:p>
        </w:tc>
        <w:tc>
          <w:tcPr>
            <w:tcW w:w="5125" w:type="dxa"/>
          </w:tcPr>
          <w:p w14:paraId="4BAC94D0" w14:textId="1F6C6BF8" w:rsidR="4AE33990" w:rsidRPr="00453877" w:rsidRDefault="4AE33990" w:rsidP="00453877">
            <w:pPr>
              <w:jc w:val="both"/>
              <w:rPr>
                <w:rFonts w:ascii="Calibri" w:eastAsia="Calibri" w:hAnsi="Calibri" w:cs="Calibri"/>
                <w:sz w:val="28"/>
                <w:szCs w:val="28"/>
              </w:rPr>
            </w:pPr>
            <w:r w:rsidRPr="00453877">
              <w:rPr>
                <w:rFonts w:ascii="Calibri" w:eastAsia="Calibri" w:hAnsi="Calibri" w:cs="Calibri"/>
                <w:sz w:val="28"/>
                <w:szCs w:val="28"/>
              </w:rPr>
              <w:t>VARCHAR</w:t>
            </w:r>
            <w:r w:rsidR="0277ADC7" w:rsidRPr="205A773F">
              <w:rPr>
                <w:rFonts w:ascii="Calibri" w:eastAsia="Calibri" w:hAnsi="Calibri" w:cs="Calibri"/>
                <w:sz w:val="28"/>
                <w:szCs w:val="28"/>
              </w:rPr>
              <w:t xml:space="preserve"> </w:t>
            </w:r>
            <w:r w:rsidR="363E778F" w:rsidRPr="00453877">
              <w:rPr>
                <w:rFonts w:ascii="Calibri" w:eastAsia="Calibri" w:hAnsi="Calibri" w:cs="Calibri"/>
                <w:sz w:val="28"/>
                <w:szCs w:val="28"/>
              </w:rPr>
              <w:t>(20)</w:t>
            </w:r>
            <w:r w:rsidR="00A93E9F">
              <w:rPr>
                <w:rFonts w:ascii="Calibri" w:eastAsia="Calibri" w:hAnsi="Calibri" w:cs="Calibri"/>
                <w:sz w:val="28"/>
                <w:szCs w:val="28"/>
              </w:rPr>
              <w:t xml:space="preserve">, </w:t>
            </w:r>
            <w:r w:rsidR="1DF9AAED" w:rsidRPr="5159171E">
              <w:rPr>
                <w:rFonts w:ascii="Calibri" w:eastAsia="Calibri" w:hAnsi="Calibri" w:cs="Calibri"/>
                <w:sz w:val="28"/>
                <w:szCs w:val="28"/>
              </w:rPr>
              <w:t>NOT</w:t>
            </w:r>
            <w:r w:rsidR="005F53BF">
              <w:rPr>
                <w:rFonts w:ascii="Calibri" w:eastAsia="Calibri" w:hAnsi="Calibri" w:cs="Calibri"/>
                <w:sz w:val="28"/>
                <w:szCs w:val="28"/>
              </w:rPr>
              <w:t xml:space="preserve"> </w:t>
            </w:r>
            <w:r w:rsidR="1DF9AAED" w:rsidRPr="5159171E">
              <w:rPr>
                <w:rFonts w:ascii="Calibri" w:eastAsia="Calibri" w:hAnsi="Calibri" w:cs="Calibri"/>
                <w:sz w:val="28"/>
                <w:szCs w:val="28"/>
              </w:rPr>
              <w:t>NULL</w:t>
            </w:r>
          </w:p>
        </w:tc>
      </w:tr>
      <w:tr w:rsidR="006F2A26" w14:paraId="65A51634" w14:textId="77777777" w:rsidTr="06B2EE70">
        <w:trPr>
          <w:trHeight w:val="300"/>
        </w:trPr>
        <w:tc>
          <w:tcPr>
            <w:tcW w:w="4775" w:type="dxa"/>
          </w:tcPr>
          <w:p w14:paraId="5D2B78D8" w14:textId="6F3D5475" w:rsidR="68ACCBC0"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R</w:t>
            </w:r>
            <w:r w:rsidR="68ACCBC0" w:rsidRPr="00453877">
              <w:rPr>
                <w:rFonts w:ascii="Calibri" w:eastAsia="Calibri" w:hAnsi="Calibri" w:cs="Calibri"/>
                <w:sz w:val="28"/>
                <w:szCs w:val="28"/>
              </w:rPr>
              <w:t>eferral</w:t>
            </w:r>
          </w:p>
        </w:tc>
        <w:tc>
          <w:tcPr>
            <w:tcW w:w="5125" w:type="dxa"/>
          </w:tcPr>
          <w:p w14:paraId="4CDC02D1" w14:textId="30AC9E04" w:rsidR="622E641B" w:rsidRPr="00453877" w:rsidRDefault="4E93C02B" w:rsidP="384CA27F">
            <w:pPr>
              <w:spacing w:line="259" w:lineRule="auto"/>
              <w:jc w:val="both"/>
              <w:rPr>
                <w:rFonts w:ascii="Calibri" w:eastAsia="Calibri" w:hAnsi="Calibri" w:cs="Calibri"/>
                <w:sz w:val="28"/>
                <w:szCs w:val="28"/>
              </w:rPr>
            </w:pPr>
            <w:r w:rsidRPr="68B2EFE4">
              <w:rPr>
                <w:rFonts w:ascii="Calibri" w:eastAsia="Calibri" w:hAnsi="Calibri" w:cs="Calibri"/>
                <w:sz w:val="28"/>
                <w:szCs w:val="28"/>
              </w:rPr>
              <w:t>VARCHAR</w:t>
            </w:r>
            <w:r w:rsidR="6B68FFA8" w:rsidRPr="205A773F">
              <w:rPr>
                <w:rFonts w:ascii="Calibri" w:eastAsia="Calibri" w:hAnsi="Calibri" w:cs="Calibri"/>
                <w:sz w:val="28"/>
                <w:szCs w:val="28"/>
              </w:rPr>
              <w:t xml:space="preserve"> </w:t>
            </w:r>
            <w:r w:rsidRPr="68B2EFE4">
              <w:rPr>
                <w:rFonts w:ascii="Calibri" w:eastAsia="Calibri" w:hAnsi="Calibri" w:cs="Calibri"/>
                <w:sz w:val="28"/>
                <w:szCs w:val="28"/>
              </w:rPr>
              <w:t>(3)</w:t>
            </w:r>
            <w:r w:rsidR="00A93E9F">
              <w:rPr>
                <w:rFonts w:ascii="Calibri" w:eastAsia="Calibri" w:hAnsi="Calibri" w:cs="Calibri"/>
                <w:sz w:val="28"/>
                <w:szCs w:val="28"/>
              </w:rPr>
              <w:t xml:space="preserve">, </w:t>
            </w:r>
            <w:r w:rsidR="79366AEE" w:rsidRPr="429CF3F4">
              <w:rPr>
                <w:rFonts w:ascii="Calibri" w:eastAsia="Calibri" w:hAnsi="Calibri" w:cs="Calibri"/>
                <w:sz w:val="28"/>
                <w:szCs w:val="28"/>
              </w:rPr>
              <w:t xml:space="preserve">Default value is </w:t>
            </w:r>
            <w:r w:rsidR="521BD090" w:rsidRPr="205A773F">
              <w:rPr>
                <w:rFonts w:ascii="Calibri" w:eastAsia="Calibri" w:hAnsi="Calibri" w:cs="Calibri"/>
                <w:sz w:val="28"/>
                <w:szCs w:val="28"/>
              </w:rPr>
              <w:t>NO</w:t>
            </w:r>
            <w:r w:rsidR="79366AEE" w:rsidRPr="6FD91CC8">
              <w:rPr>
                <w:rFonts w:ascii="Calibri" w:eastAsia="Calibri" w:hAnsi="Calibri" w:cs="Calibri"/>
                <w:sz w:val="28"/>
                <w:szCs w:val="28"/>
              </w:rPr>
              <w:t xml:space="preserve">, </w:t>
            </w:r>
            <w:proofErr w:type="spellStart"/>
            <w:r w:rsidR="79366AEE" w:rsidRPr="6FD91CC8">
              <w:rPr>
                <w:rFonts w:ascii="Calibri" w:eastAsia="Calibri" w:hAnsi="Calibri" w:cs="Calibri"/>
                <w:sz w:val="28"/>
                <w:szCs w:val="28"/>
              </w:rPr>
              <w:t>i.e</w:t>
            </w:r>
            <w:proofErr w:type="spellEnd"/>
            <w:r w:rsidR="79366AEE" w:rsidRPr="6FD91CC8">
              <w:rPr>
                <w:rFonts w:ascii="Calibri" w:eastAsia="Calibri" w:hAnsi="Calibri" w:cs="Calibri"/>
                <w:sz w:val="28"/>
                <w:szCs w:val="28"/>
              </w:rPr>
              <w:t xml:space="preserve"> not </w:t>
            </w:r>
            <w:r w:rsidR="79366AEE" w:rsidRPr="3C35D1CC">
              <w:rPr>
                <w:rFonts w:ascii="Calibri" w:eastAsia="Calibri" w:hAnsi="Calibri" w:cs="Calibri"/>
                <w:sz w:val="28"/>
                <w:szCs w:val="28"/>
              </w:rPr>
              <w:t xml:space="preserve">applied by </w:t>
            </w:r>
            <w:r w:rsidR="79366AEE" w:rsidRPr="4B93769F">
              <w:rPr>
                <w:rFonts w:ascii="Calibri" w:eastAsia="Calibri" w:hAnsi="Calibri" w:cs="Calibri"/>
                <w:sz w:val="28"/>
                <w:szCs w:val="28"/>
              </w:rPr>
              <w:t>referral</w:t>
            </w:r>
          </w:p>
        </w:tc>
      </w:tr>
      <w:tr w:rsidR="006F2A26" w14:paraId="6612DF71" w14:textId="77777777" w:rsidTr="06B2EE70">
        <w:trPr>
          <w:trHeight w:val="300"/>
        </w:trPr>
        <w:tc>
          <w:tcPr>
            <w:tcW w:w="4775" w:type="dxa"/>
          </w:tcPr>
          <w:p w14:paraId="6388412D" w14:textId="5EFA0FF2" w:rsidR="54C2C5D2" w:rsidRPr="00453877" w:rsidRDefault="54C2C5D2"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Application_id</w:t>
            </w:r>
            <w:proofErr w:type="spellEnd"/>
          </w:p>
        </w:tc>
        <w:tc>
          <w:tcPr>
            <w:tcW w:w="5125" w:type="dxa"/>
          </w:tcPr>
          <w:p w14:paraId="714772B6" w14:textId="73652CB8" w:rsidR="1B7CF3B9" w:rsidRDefault="1B7CF3B9" w:rsidP="00453877">
            <w:pPr>
              <w:spacing w:line="259" w:lineRule="auto"/>
              <w:jc w:val="both"/>
              <w:rPr>
                <w:rFonts w:ascii="Calibri" w:eastAsia="Calibri" w:hAnsi="Calibri" w:cs="Calibri"/>
                <w:sz w:val="28"/>
                <w:szCs w:val="28"/>
              </w:rPr>
            </w:pPr>
            <w:r w:rsidRPr="00453877">
              <w:rPr>
                <w:rFonts w:ascii="Calibri" w:eastAsia="Calibri" w:hAnsi="Calibri" w:cs="Calibri"/>
                <w:sz w:val="28"/>
                <w:szCs w:val="28"/>
              </w:rPr>
              <w:t>VARCHAR</w:t>
            </w:r>
            <w:r w:rsidR="0E60ECAD" w:rsidRPr="205A773F">
              <w:rPr>
                <w:rFonts w:ascii="Calibri" w:eastAsia="Calibri" w:hAnsi="Calibri" w:cs="Calibri"/>
                <w:sz w:val="28"/>
                <w:szCs w:val="28"/>
              </w:rPr>
              <w:t xml:space="preserve"> </w:t>
            </w:r>
            <w:r w:rsidRPr="00453877">
              <w:rPr>
                <w:rFonts w:ascii="Calibri" w:eastAsia="Calibri" w:hAnsi="Calibri" w:cs="Calibri"/>
                <w:sz w:val="28"/>
                <w:szCs w:val="28"/>
              </w:rPr>
              <w:t>(</w:t>
            </w:r>
            <w:r w:rsidR="00C92914">
              <w:rPr>
                <w:rFonts w:ascii="Calibri" w:eastAsia="Calibri" w:hAnsi="Calibri" w:cs="Calibri"/>
                <w:sz w:val="28"/>
                <w:szCs w:val="28"/>
              </w:rPr>
              <w:t>50</w:t>
            </w:r>
            <w:r w:rsidRPr="00453877">
              <w:rPr>
                <w:rFonts w:ascii="Calibri" w:eastAsia="Calibri" w:hAnsi="Calibri" w:cs="Calibri"/>
                <w:sz w:val="28"/>
                <w:szCs w:val="28"/>
              </w:rPr>
              <w:t>)</w:t>
            </w:r>
            <w:r w:rsidR="005F53BF">
              <w:rPr>
                <w:rFonts w:ascii="Calibri" w:eastAsia="Calibri" w:hAnsi="Calibri" w:cs="Calibri"/>
                <w:sz w:val="28"/>
                <w:szCs w:val="28"/>
              </w:rPr>
              <w:t xml:space="preserve">, </w:t>
            </w:r>
            <w:r w:rsidR="005F53BF" w:rsidRPr="005F53BF">
              <w:rPr>
                <w:rFonts w:ascii="Calibri" w:eastAsia="Calibri" w:hAnsi="Calibri" w:cs="Calibri"/>
                <w:sz w:val="28"/>
                <w:szCs w:val="28"/>
              </w:rPr>
              <w:t>UNIQUE</w:t>
            </w:r>
            <w:r w:rsidR="00A821DF">
              <w:rPr>
                <w:rFonts w:ascii="Calibri" w:eastAsia="Calibri" w:hAnsi="Calibri" w:cs="Calibri"/>
                <w:sz w:val="28"/>
                <w:szCs w:val="28"/>
              </w:rPr>
              <w:t>,</w:t>
            </w:r>
            <w:r w:rsidR="005F53BF" w:rsidRPr="005F53BF">
              <w:rPr>
                <w:rFonts w:ascii="Calibri" w:eastAsia="Calibri" w:hAnsi="Calibri" w:cs="Calibri"/>
                <w:sz w:val="28"/>
                <w:szCs w:val="28"/>
              </w:rPr>
              <w:t xml:space="preserve"> NOT NULL</w:t>
            </w:r>
          </w:p>
        </w:tc>
      </w:tr>
      <w:tr w:rsidR="006F2A26" w14:paraId="76E97E46" w14:textId="77777777" w:rsidTr="06B2EE70">
        <w:trPr>
          <w:trHeight w:val="300"/>
        </w:trPr>
        <w:tc>
          <w:tcPr>
            <w:tcW w:w="4775" w:type="dxa"/>
          </w:tcPr>
          <w:p w14:paraId="20FFD275" w14:textId="44FF6B81" w:rsidR="54C2C5D2"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S</w:t>
            </w:r>
            <w:r w:rsidR="54C2C5D2" w:rsidRPr="00453877">
              <w:rPr>
                <w:rFonts w:ascii="Calibri" w:eastAsia="Calibri" w:hAnsi="Calibri" w:cs="Calibri"/>
                <w:sz w:val="28"/>
                <w:szCs w:val="28"/>
              </w:rPr>
              <w:t>tatus</w:t>
            </w:r>
          </w:p>
        </w:tc>
        <w:tc>
          <w:tcPr>
            <w:tcW w:w="5125" w:type="dxa"/>
          </w:tcPr>
          <w:p w14:paraId="0CFAFCA0" w14:textId="6D84BA0C" w:rsidR="0E1B2261" w:rsidRDefault="1CD0DF86" w:rsidP="00453877">
            <w:pPr>
              <w:spacing w:line="259" w:lineRule="auto"/>
              <w:jc w:val="both"/>
              <w:rPr>
                <w:rFonts w:ascii="Calibri" w:eastAsia="Calibri" w:hAnsi="Calibri" w:cs="Calibri"/>
                <w:sz w:val="28"/>
                <w:szCs w:val="28"/>
              </w:rPr>
            </w:pPr>
            <w:r w:rsidRPr="151B3CB9">
              <w:rPr>
                <w:rFonts w:ascii="Calibri" w:eastAsia="Calibri" w:hAnsi="Calibri" w:cs="Calibri"/>
                <w:sz w:val="28"/>
                <w:szCs w:val="28"/>
              </w:rPr>
              <w:t>VARCHAR</w:t>
            </w:r>
            <w:r w:rsidR="505274CE" w:rsidRPr="28EE4812">
              <w:rPr>
                <w:rFonts w:ascii="Calibri" w:eastAsia="Calibri" w:hAnsi="Calibri" w:cs="Calibri"/>
                <w:sz w:val="28"/>
                <w:szCs w:val="28"/>
              </w:rPr>
              <w:t xml:space="preserve"> </w:t>
            </w:r>
            <w:r w:rsidRPr="151B3CB9">
              <w:rPr>
                <w:rFonts w:ascii="Calibri" w:eastAsia="Calibri" w:hAnsi="Calibri" w:cs="Calibri"/>
                <w:sz w:val="28"/>
                <w:szCs w:val="28"/>
              </w:rPr>
              <w:t>(</w:t>
            </w:r>
            <w:r w:rsidRPr="0BE6B38B">
              <w:rPr>
                <w:rFonts w:ascii="Calibri" w:eastAsia="Calibri" w:hAnsi="Calibri" w:cs="Calibri"/>
                <w:sz w:val="28"/>
                <w:szCs w:val="28"/>
              </w:rPr>
              <w:t>20</w:t>
            </w:r>
            <w:r w:rsidRPr="0B136F03">
              <w:rPr>
                <w:rFonts w:ascii="Calibri" w:eastAsia="Calibri" w:hAnsi="Calibri" w:cs="Calibri"/>
                <w:sz w:val="28"/>
                <w:szCs w:val="28"/>
              </w:rPr>
              <w:t>)</w:t>
            </w:r>
            <w:r w:rsidR="00A93E9F">
              <w:rPr>
                <w:rFonts w:ascii="Calibri" w:eastAsia="Calibri" w:hAnsi="Calibri" w:cs="Calibri"/>
                <w:sz w:val="28"/>
                <w:szCs w:val="28"/>
              </w:rPr>
              <w:t xml:space="preserve">, </w:t>
            </w:r>
            <w:r w:rsidR="3A990C32" w:rsidRPr="61153FE4">
              <w:rPr>
                <w:rFonts w:ascii="Calibri" w:eastAsia="Calibri" w:hAnsi="Calibri" w:cs="Calibri"/>
                <w:sz w:val="28"/>
                <w:szCs w:val="28"/>
              </w:rPr>
              <w:t>NOT</w:t>
            </w:r>
            <w:r w:rsidR="005F53BF">
              <w:rPr>
                <w:rFonts w:ascii="Calibri" w:eastAsia="Calibri" w:hAnsi="Calibri" w:cs="Calibri"/>
                <w:sz w:val="28"/>
                <w:szCs w:val="28"/>
              </w:rPr>
              <w:t xml:space="preserve"> </w:t>
            </w:r>
            <w:r w:rsidR="3A990C32" w:rsidRPr="61153FE4">
              <w:rPr>
                <w:rFonts w:ascii="Calibri" w:eastAsia="Calibri" w:hAnsi="Calibri" w:cs="Calibri"/>
                <w:sz w:val="28"/>
                <w:szCs w:val="28"/>
              </w:rPr>
              <w:t>NULL</w:t>
            </w:r>
          </w:p>
        </w:tc>
      </w:tr>
      <w:tr w:rsidR="006F2A26" w14:paraId="6E1895BB" w14:textId="77777777" w:rsidTr="06B2EE70">
        <w:trPr>
          <w:trHeight w:val="300"/>
        </w:trPr>
        <w:tc>
          <w:tcPr>
            <w:tcW w:w="4775" w:type="dxa"/>
          </w:tcPr>
          <w:p w14:paraId="0BC2F580" w14:textId="3E1BCA1F" w:rsidR="54C2C5D2" w:rsidRPr="00453877" w:rsidRDefault="54C2C5D2"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Application_date</w:t>
            </w:r>
            <w:proofErr w:type="spellEnd"/>
          </w:p>
        </w:tc>
        <w:tc>
          <w:tcPr>
            <w:tcW w:w="5125" w:type="dxa"/>
          </w:tcPr>
          <w:p w14:paraId="2EC6C1CE" w14:textId="1F9844DE" w:rsidR="5FC03A4A" w:rsidRPr="00453877" w:rsidRDefault="5FC03A4A" w:rsidP="00453877">
            <w:pPr>
              <w:jc w:val="both"/>
              <w:rPr>
                <w:rFonts w:ascii="Calibri" w:eastAsia="Calibri" w:hAnsi="Calibri" w:cs="Calibri"/>
                <w:sz w:val="28"/>
                <w:szCs w:val="28"/>
              </w:rPr>
            </w:pPr>
            <w:r w:rsidRPr="00453877">
              <w:rPr>
                <w:rFonts w:ascii="Calibri" w:eastAsia="Calibri" w:hAnsi="Calibri" w:cs="Calibri"/>
                <w:sz w:val="28"/>
                <w:szCs w:val="28"/>
              </w:rPr>
              <w:t>DATE</w:t>
            </w:r>
            <w:r w:rsidR="44F836CB" w:rsidRPr="06B2EE70">
              <w:rPr>
                <w:rFonts w:ascii="Calibri" w:eastAsia="Calibri" w:hAnsi="Calibri" w:cs="Calibri"/>
                <w:sz w:val="28"/>
                <w:szCs w:val="28"/>
              </w:rPr>
              <w:t>,</w:t>
            </w:r>
            <w:r w:rsidR="00A93E9F">
              <w:rPr>
                <w:rFonts w:ascii="Calibri" w:eastAsia="Calibri" w:hAnsi="Calibri" w:cs="Calibri"/>
                <w:sz w:val="28"/>
                <w:szCs w:val="28"/>
              </w:rPr>
              <w:t xml:space="preserve"> </w:t>
            </w:r>
            <w:r w:rsidR="31ADE040" w:rsidRPr="12A33E2B">
              <w:rPr>
                <w:rFonts w:ascii="Calibri" w:eastAsia="Calibri" w:hAnsi="Calibri" w:cs="Calibri"/>
                <w:sz w:val="28"/>
                <w:szCs w:val="28"/>
              </w:rPr>
              <w:t>NOT</w:t>
            </w:r>
            <w:r w:rsidR="005F53BF">
              <w:rPr>
                <w:rFonts w:ascii="Calibri" w:eastAsia="Calibri" w:hAnsi="Calibri" w:cs="Calibri"/>
                <w:sz w:val="28"/>
                <w:szCs w:val="28"/>
              </w:rPr>
              <w:t xml:space="preserve"> </w:t>
            </w:r>
            <w:r w:rsidR="31ADE040" w:rsidRPr="12A33E2B">
              <w:rPr>
                <w:rFonts w:ascii="Calibri" w:eastAsia="Calibri" w:hAnsi="Calibri" w:cs="Calibri"/>
                <w:sz w:val="28"/>
                <w:szCs w:val="28"/>
              </w:rPr>
              <w:t>NULL</w:t>
            </w:r>
          </w:p>
        </w:tc>
      </w:tr>
    </w:tbl>
    <w:p w14:paraId="385C5431" w14:textId="0FAE4592" w:rsidR="6E92C206" w:rsidRDefault="6E92C206" w:rsidP="79F01589">
      <w:pPr>
        <w:pStyle w:val="ListParagraph"/>
        <w:numPr>
          <w:ilvl w:val="0"/>
          <w:numId w:val="4"/>
        </w:numPr>
        <w:shd w:val="clear" w:color="auto" w:fill="FFFFFF" w:themeFill="background1"/>
        <w:spacing w:before="180" w:after="180" w:line="259" w:lineRule="auto"/>
        <w:ind w:left="0"/>
        <w:jc w:val="both"/>
        <w:rPr>
          <w:rFonts w:ascii="Calibri" w:eastAsia="Calibri" w:hAnsi="Calibri" w:cs="Calibri"/>
          <w:b/>
          <w:bCs/>
          <w:color w:val="000000" w:themeColor="text1"/>
          <w:sz w:val="32"/>
          <w:szCs w:val="32"/>
        </w:rPr>
      </w:pPr>
      <w:r w:rsidRPr="79F01589">
        <w:rPr>
          <w:rFonts w:ascii="Calibri" w:eastAsia="Calibri" w:hAnsi="Calibri" w:cs="Calibri"/>
          <w:b/>
          <w:bCs/>
          <w:color w:val="000000" w:themeColor="text1"/>
          <w:sz w:val="32"/>
          <w:szCs w:val="32"/>
        </w:rPr>
        <w:t>Code</w:t>
      </w:r>
    </w:p>
    <w:p w14:paraId="36EAEB38" w14:textId="4976A906" w:rsidR="00C93F16" w:rsidRPr="00C93F16" w:rsidRDefault="6E92C206" w:rsidP="00C93F16">
      <w:pPr>
        <w:spacing w:line="276" w:lineRule="auto"/>
        <w:ind w:firstLine="720"/>
        <w:jc w:val="both"/>
        <w:rPr>
          <w:rFonts w:ascii="Calibri" w:eastAsia="Calibri" w:hAnsi="Calibri" w:cs="Calibri"/>
          <w:sz w:val="28"/>
          <w:szCs w:val="28"/>
        </w:rPr>
      </w:pPr>
      <w:r w:rsidRPr="79F01589">
        <w:rPr>
          <w:rFonts w:ascii="Calibri" w:eastAsia="Calibri" w:hAnsi="Calibri" w:cs="Calibri"/>
          <w:sz w:val="28"/>
          <w:szCs w:val="28"/>
        </w:rPr>
        <w:t>The following code</w:t>
      </w:r>
      <w:r w:rsidR="00B078AE">
        <w:rPr>
          <w:rFonts w:ascii="Calibri" w:eastAsia="Calibri" w:hAnsi="Calibri" w:cs="Calibri"/>
          <w:sz w:val="28"/>
          <w:szCs w:val="28"/>
        </w:rPr>
        <w:t xml:space="preserve"> script</w:t>
      </w:r>
      <w:r w:rsidRPr="79F01589">
        <w:rPr>
          <w:rFonts w:ascii="Calibri" w:eastAsia="Calibri" w:hAnsi="Calibri" w:cs="Calibri"/>
          <w:sz w:val="28"/>
          <w:szCs w:val="28"/>
        </w:rPr>
        <w:t xml:space="preserve"> for table creation</w:t>
      </w:r>
      <w:r w:rsidR="00D002FE">
        <w:rPr>
          <w:rFonts w:ascii="Calibri" w:eastAsia="Calibri" w:hAnsi="Calibri" w:cs="Calibri"/>
          <w:sz w:val="28"/>
          <w:szCs w:val="28"/>
        </w:rPr>
        <w:t>, views</w:t>
      </w:r>
      <w:r w:rsidRPr="79F01589">
        <w:rPr>
          <w:rFonts w:ascii="Calibri" w:eastAsia="Calibri" w:hAnsi="Calibri" w:cs="Calibri"/>
          <w:sz w:val="28"/>
          <w:szCs w:val="28"/>
        </w:rPr>
        <w:t xml:space="preserve">, along with the constraints can also be found at the - </w:t>
      </w:r>
      <w:hyperlink r:id="rId9">
        <w:r w:rsidRPr="79F01589">
          <w:rPr>
            <w:rStyle w:val="Hyperlink"/>
            <w:rFonts w:ascii="Calibri" w:eastAsia="Calibri" w:hAnsi="Calibri" w:cs="Calibri"/>
            <w:sz w:val="28"/>
            <w:szCs w:val="28"/>
          </w:rPr>
          <w:t>GitHub</w:t>
        </w:r>
      </w:hyperlink>
      <w:r w:rsidRPr="79F01589">
        <w:rPr>
          <w:rFonts w:ascii="Calibri" w:eastAsia="Calibri" w:hAnsi="Calibri" w:cs="Calibri"/>
          <w:sz w:val="28"/>
          <w:szCs w:val="28"/>
        </w:rPr>
        <w:t xml:space="preserve"> </w:t>
      </w:r>
      <w:r w:rsidRPr="79F01589">
        <w:rPr>
          <w:rFonts w:ascii="Calibri" w:eastAsia="Calibri" w:hAnsi="Calibri" w:cs="Calibri"/>
          <w:color w:val="000000" w:themeColor="text1"/>
          <w:sz w:val="28"/>
          <w:szCs w:val="28"/>
        </w:rPr>
        <w:t>repository</w:t>
      </w:r>
      <w:r w:rsidR="00B078AE">
        <w:rPr>
          <w:rFonts w:ascii="Calibri" w:eastAsia="Calibri" w:hAnsi="Calibri" w:cs="Calibri"/>
          <w:color w:val="000000" w:themeColor="text1"/>
          <w:sz w:val="28"/>
          <w:szCs w:val="28"/>
        </w:rPr>
        <w:t xml:space="preserve"> (</w:t>
      </w:r>
      <w:proofErr w:type="spellStart"/>
      <w:r w:rsidR="00B078AE">
        <w:rPr>
          <w:rFonts w:ascii="Calibri" w:eastAsia="Calibri" w:hAnsi="Calibri" w:cs="Calibri"/>
          <w:color w:val="000000" w:themeColor="text1"/>
          <w:sz w:val="28"/>
          <w:szCs w:val="28"/>
        </w:rPr>
        <w:t>JobQuest</w:t>
      </w:r>
      <w:proofErr w:type="spellEnd"/>
      <w:r w:rsidR="00B078AE">
        <w:rPr>
          <w:rFonts w:ascii="Calibri" w:eastAsia="Calibri" w:hAnsi="Calibri" w:cs="Calibri"/>
          <w:color w:val="000000" w:themeColor="text1"/>
          <w:sz w:val="28"/>
          <w:szCs w:val="28"/>
        </w:rPr>
        <w:t xml:space="preserve"> </w:t>
      </w:r>
      <w:proofErr w:type="spellStart"/>
      <w:r w:rsidR="00B078AE">
        <w:rPr>
          <w:rFonts w:ascii="Calibri" w:eastAsia="Calibri" w:hAnsi="Calibri" w:cs="Calibri"/>
          <w:color w:val="000000" w:themeColor="text1"/>
          <w:sz w:val="28"/>
          <w:szCs w:val="28"/>
        </w:rPr>
        <w:t>Queries.sql</w:t>
      </w:r>
      <w:proofErr w:type="spellEnd"/>
      <w:r w:rsidR="00B078AE">
        <w:rPr>
          <w:rFonts w:ascii="Calibri" w:eastAsia="Calibri" w:hAnsi="Calibri" w:cs="Calibri"/>
          <w:color w:val="000000" w:themeColor="text1"/>
          <w:sz w:val="28"/>
          <w:szCs w:val="28"/>
        </w:rPr>
        <w:t>)</w:t>
      </w:r>
      <w:r w:rsidRPr="79F01589">
        <w:rPr>
          <w:rFonts w:ascii="Calibri" w:eastAsia="Calibri" w:hAnsi="Calibri" w:cs="Calibri"/>
          <w:color w:val="000000" w:themeColor="text1"/>
          <w:sz w:val="28"/>
          <w:szCs w:val="28"/>
        </w:rPr>
        <w:t>, which has been set up to upload all the project-related documentation.</w:t>
      </w:r>
    </w:p>
    <w:p w14:paraId="6C61F14C" w14:textId="1336B563" w:rsidR="002B74BE" w:rsidRDefault="6E92C206" w:rsidP="79F01589">
      <w:pPr>
        <w:spacing w:line="276" w:lineRule="auto"/>
        <w:jc w:val="both"/>
        <w:rPr>
          <w:rFonts w:ascii="Calibri" w:eastAsia="Calibri" w:hAnsi="Calibri" w:cs="Calibri"/>
          <w:b/>
          <w:bCs/>
          <w:noProof/>
          <w:color w:val="000000" w:themeColor="text1"/>
          <w:sz w:val="28"/>
          <w:szCs w:val="28"/>
        </w:rPr>
      </w:pPr>
      <w:r w:rsidRPr="00D94E75">
        <w:rPr>
          <w:rFonts w:ascii="Calibri" w:eastAsia="Calibri" w:hAnsi="Calibri" w:cs="Calibri"/>
          <w:b/>
          <w:bCs/>
          <w:color w:val="000000" w:themeColor="text1"/>
          <w:sz w:val="28"/>
          <w:szCs w:val="28"/>
        </w:rPr>
        <w:t xml:space="preserve">Database </w:t>
      </w:r>
      <w:r w:rsidR="005C5F97">
        <w:rPr>
          <w:rFonts w:ascii="Calibri" w:eastAsia="Calibri" w:hAnsi="Calibri" w:cs="Calibri"/>
          <w:b/>
          <w:bCs/>
          <w:color w:val="000000" w:themeColor="text1"/>
          <w:sz w:val="28"/>
          <w:szCs w:val="28"/>
        </w:rPr>
        <w:t xml:space="preserve">&amp; Table </w:t>
      </w:r>
      <w:r w:rsidRPr="00D94E75">
        <w:rPr>
          <w:rFonts w:ascii="Calibri" w:eastAsia="Calibri" w:hAnsi="Calibri" w:cs="Calibri"/>
          <w:b/>
          <w:bCs/>
          <w:color w:val="000000" w:themeColor="text1"/>
          <w:sz w:val="28"/>
          <w:szCs w:val="28"/>
        </w:rPr>
        <w:t>creation</w:t>
      </w:r>
      <w:r w:rsidR="004305A3">
        <w:rPr>
          <w:rFonts w:ascii="Calibri" w:eastAsia="Calibri" w:hAnsi="Calibri" w:cs="Calibri"/>
          <w:b/>
          <w:bCs/>
          <w:color w:val="000000" w:themeColor="text1"/>
          <w:sz w:val="28"/>
          <w:szCs w:val="28"/>
        </w:rPr>
        <w:t xml:space="preserve"> (Along with Constraints</w:t>
      </w:r>
      <w:r w:rsidR="001D019B">
        <w:rPr>
          <w:rFonts w:ascii="Calibri" w:eastAsia="Calibri" w:hAnsi="Calibri" w:cs="Calibri"/>
          <w:b/>
          <w:bCs/>
          <w:color w:val="000000" w:themeColor="text1"/>
          <w:sz w:val="28"/>
          <w:szCs w:val="28"/>
        </w:rPr>
        <w:t>)</w:t>
      </w:r>
      <w:r w:rsidR="005C5F97">
        <w:rPr>
          <w:rFonts w:ascii="Calibri" w:eastAsia="Calibri" w:hAnsi="Calibri" w:cs="Calibri"/>
          <w:b/>
          <w:bCs/>
          <w:color w:val="000000" w:themeColor="text1"/>
          <w:sz w:val="28"/>
          <w:szCs w:val="28"/>
        </w:rPr>
        <w:t>:</w:t>
      </w:r>
      <w:r w:rsidR="002B74BE" w:rsidRPr="002B74BE">
        <w:rPr>
          <w:rFonts w:ascii="Calibri" w:eastAsia="Calibri" w:hAnsi="Calibri" w:cs="Calibri"/>
          <w:b/>
          <w:bCs/>
          <w:noProof/>
          <w:color w:val="000000" w:themeColor="text1"/>
          <w:sz w:val="28"/>
          <w:szCs w:val="28"/>
        </w:rPr>
        <w:t xml:space="preserve"> </w:t>
      </w:r>
    </w:p>
    <w:p w14:paraId="1799101D" w14:textId="2DF007A4" w:rsidR="79F01589" w:rsidRDefault="002B74BE" w:rsidP="79F01589">
      <w:pPr>
        <w:spacing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4ADA735B" wp14:editId="35D9EDC6">
                <wp:extent cx="6299200" cy="3073400"/>
                <wp:effectExtent l="0" t="0" r="12700" b="12700"/>
                <wp:docPr id="1977129479" name="Text Box 1"/>
                <wp:cNvGraphicFramePr/>
                <a:graphic xmlns:a="http://schemas.openxmlformats.org/drawingml/2006/main">
                  <a:graphicData uri="http://schemas.microsoft.com/office/word/2010/wordprocessingShape">
                    <wps:wsp>
                      <wps:cNvSpPr txBox="1"/>
                      <wps:spPr>
                        <a:xfrm>
                          <a:off x="0" y="0"/>
                          <a:ext cx="6299200" cy="3073400"/>
                        </a:xfrm>
                        <a:prstGeom prst="rect">
                          <a:avLst/>
                        </a:prstGeom>
                        <a:solidFill>
                          <a:schemeClr val="lt1"/>
                        </a:solidFill>
                        <a:ln w="6350">
                          <a:solidFill>
                            <a:prstClr val="black"/>
                          </a:solidFill>
                        </a:ln>
                      </wps:spPr>
                      <wps:txbx>
                        <w:txbxContent>
                          <w:p w14:paraId="1CBBC3D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the '</w:t>
                            </w:r>
                            <w:proofErr w:type="spellStart"/>
                            <w:r w:rsidRPr="00E41E40">
                              <w:rPr>
                                <w:rFonts w:ascii="Calibri" w:hAnsi="Calibri" w:cs="Calibri"/>
                                <w:b/>
                                <w:bCs/>
                                <w:sz w:val="28"/>
                                <w:szCs w:val="28"/>
                              </w:rPr>
                              <w:t>JobQuest</w:t>
                            </w:r>
                            <w:proofErr w:type="spellEnd"/>
                            <w:r w:rsidRPr="00E41E40">
                              <w:rPr>
                                <w:rFonts w:ascii="Calibri" w:hAnsi="Calibri" w:cs="Calibri"/>
                                <w:b/>
                                <w:bCs/>
                                <w:sz w:val="28"/>
                                <w:szCs w:val="28"/>
                              </w:rPr>
                              <w:t>' Database</w:t>
                            </w:r>
                          </w:p>
                          <w:p w14:paraId="6A5487D6"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47EC0531"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SCHEMA IF NOT EXISTS </w:t>
                            </w:r>
                            <w:proofErr w:type="spellStart"/>
                            <w:proofErr w:type="gramStart"/>
                            <w:r w:rsidRPr="00E41E40">
                              <w:rPr>
                                <w:rFonts w:ascii="Calibri" w:hAnsi="Calibri" w:cs="Calibri"/>
                                <w:sz w:val="28"/>
                                <w:szCs w:val="28"/>
                              </w:rPr>
                              <w:t>JobQuest</w:t>
                            </w:r>
                            <w:proofErr w:type="spellEnd"/>
                            <w:r w:rsidRPr="00E41E40">
                              <w:rPr>
                                <w:rFonts w:ascii="Calibri" w:hAnsi="Calibri" w:cs="Calibri"/>
                                <w:sz w:val="28"/>
                                <w:szCs w:val="28"/>
                              </w:rPr>
                              <w:t>;</w:t>
                            </w:r>
                            <w:proofErr w:type="gramEnd"/>
                          </w:p>
                          <w:p w14:paraId="44900A95" w14:textId="77777777" w:rsidR="00E41E40" w:rsidRPr="00E41E40" w:rsidRDefault="00E41E40" w:rsidP="00E41E40">
                            <w:pPr>
                              <w:rPr>
                                <w:rFonts w:ascii="Calibri" w:hAnsi="Calibri" w:cs="Calibri"/>
                                <w:b/>
                                <w:bCs/>
                                <w:sz w:val="28"/>
                                <w:szCs w:val="28"/>
                              </w:rPr>
                            </w:pPr>
                          </w:p>
                          <w:p w14:paraId="64F2D18A"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Users Table</w:t>
                            </w:r>
                          </w:p>
                          <w:p w14:paraId="525D8C0D"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69D29E4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TABLE IF NOT EXISTS Users ( </w:t>
                            </w:r>
                          </w:p>
                          <w:p w14:paraId="500F9FB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 PRIMARY KEY AUTO_INCREMENT,</w:t>
                            </w:r>
                          </w:p>
                          <w:p w14:paraId="026E8AE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Email VARCHAR(50) Unique NOT NULL,</w:t>
                            </w:r>
                          </w:p>
                          <w:p w14:paraId="150E9AB7" w14:textId="72F26350"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First_Name</w:t>
                            </w:r>
                            <w:proofErr w:type="spellEnd"/>
                            <w:r w:rsidRPr="00E41E40">
                              <w:rPr>
                                <w:rFonts w:ascii="Calibri" w:hAnsi="Calibri" w:cs="Calibri"/>
                                <w:sz w:val="28"/>
                                <w:szCs w:val="28"/>
                              </w:rPr>
                              <w:t xml:space="preserve"> VARCHAR(100) NOT NULL,</w:t>
                            </w:r>
                            <w:r w:rsidR="00C93F16">
                              <w:rPr>
                                <w:rFonts w:ascii="Calibri" w:hAnsi="Calibri" w:cs="Calibri"/>
                                <w:sz w:val="28"/>
                                <w:szCs w:val="28"/>
                              </w:rPr>
                              <w:t xml:space="preserve"> </w:t>
                            </w:r>
                            <w:proofErr w:type="spellStart"/>
                            <w:r w:rsidRPr="00E41E40">
                              <w:rPr>
                                <w:rFonts w:ascii="Calibri" w:hAnsi="Calibri" w:cs="Calibri"/>
                                <w:sz w:val="28"/>
                                <w:szCs w:val="28"/>
                              </w:rPr>
                              <w:t>Last_Name</w:t>
                            </w:r>
                            <w:proofErr w:type="spellEnd"/>
                            <w:r w:rsidRPr="00E41E40">
                              <w:rPr>
                                <w:rFonts w:ascii="Calibri" w:hAnsi="Calibri" w:cs="Calibri"/>
                                <w:sz w:val="28"/>
                                <w:szCs w:val="28"/>
                              </w:rPr>
                              <w:t xml:space="preserve"> VARCHAR(100) NOT NULL,</w:t>
                            </w:r>
                          </w:p>
                          <w:p w14:paraId="6C520B23"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Contact_No</w:t>
                            </w:r>
                            <w:proofErr w:type="spellEnd"/>
                            <w:r w:rsidRPr="00E41E40">
                              <w:rPr>
                                <w:rFonts w:ascii="Calibri" w:hAnsi="Calibri" w:cs="Calibri"/>
                                <w:sz w:val="28"/>
                                <w:szCs w:val="28"/>
                              </w:rPr>
                              <w:t xml:space="preserve"> CHAR(10) UNIQUE NOT NULL, </w:t>
                            </w:r>
                          </w:p>
                          <w:p w14:paraId="7549E342" w14:textId="3DDBB694" w:rsidR="00E41E40" w:rsidRPr="00E41E40" w:rsidRDefault="00E41E40" w:rsidP="00E41E40">
                            <w:pPr>
                              <w:rPr>
                                <w:rFonts w:ascii="Calibri" w:hAnsi="Calibri" w:cs="Calibri"/>
                                <w:sz w:val="28"/>
                                <w:szCs w:val="28"/>
                              </w:rPr>
                            </w:pPr>
                            <w:r w:rsidRPr="00E41E40">
                              <w:rPr>
                                <w:rFonts w:ascii="Calibri" w:hAnsi="Calibri" w:cs="Calibri"/>
                                <w:sz w:val="28"/>
                                <w:szCs w:val="28"/>
                              </w:rPr>
                              <w:t>Password VARCHAR(25) NOT NULL,</w:t>
                            </w:r>
                            <w:r w:rsidR="00C93F16">
                              <w:rPr>
                                <w:rFonts w:ascii="Calibri" w:hAnsi="Calibri" w:cs="Calibri"/>
                                <w:sz w:val="28"/>
                                <w:szCs w:val="28"/>
                              </w:rPr>
                              <w:t xml:space="preserve"> </w:t>
                            </w:r>
                            <w:r w:rsidRPr="00E41E40">
                              <w:rPr>
                                <w:rFonts w:ascii="Calibri" w:hAnsi="Calibri" w:cs="Calibri"/>
                                <w:sz w:val="28"/>
                                <w:szCs w:val="28"/>
                              </w:rPr>
                              <w:t>Gender CHAR(1) NOT NULL,</w:t>
                            </w:r>
                          </w:p>
                          <w:p w14:paraId="084E4F7E" w14:textId="48E7EEC0" w:rsidR="003A4AE7" w:rsidRPr="00E41E40" w:rsidRDefault="00E41E40" w:rsidP="00E41E40">
                            <w:pPr>
                              <w:rPr>
                                <w:rFonts w:ascii="Calibri" w:hAnsi="Calibri" w:cs="Calibri"/>
                                <w:sz w:val="28"/>
                                <w:szCs w:val="28"/>
                              </w:rPr>
                            </w:pPr>
                            <w:proofErr w:type="spellStart"/>
                            <w:r w:rsidRPr="00E41E40">
                              <w:rPr>
                                <w:rFonts w:ascii="Calibri" w:hAnsi="Calibri" w:cs="Calibri"/>
                                <w:sz w:val="28"/>
                                <w:szCs w:val="28"/>
                              </w:rPr>
                              <w:t>Account_Created</w:t>
                            </w:r>
                            <w:proofErr w:type="spellEnd"/>
                            <w:r w:rsidRPr="00E41E40">
                              <w:rPr>
                                <w:rFonts w:ascii="Calibri" w:hAnsi="Calibri" w:cs="Calibri"/>
                                <w:sz w:val="28"/>
                                <w:szCs w:val="28"/>
                              </w:rPr>
                              <w:t xml:space="preserve"> DATETIME DEFAULT CURRENT_TIMESTAMP</w:t>
                            </w:r>
                            <w:proofErr w:type="gramStart"/>
                            <w:r w:rsidRPr="00E41E40">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DA735B" id="_x0000_t202" coordsize="21600,21600" o:spt="202" path="m,l,21600r21600,l21600,xe">
                <v:stroke joinstyle="miter"/>
                <v:path gradientshapeok="t" o:connecttype="rect"/>
              </v:shapetype>
              <v:shape id="Text Box 1" o:spid="_x0000_s1026" type="#_x0000_t202" style="width:496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" fillcolor="white [3201]" strokeweight=".5pt">
                <v:textbox>
                  <w:txbxContent>
                    <w:p w14:paraId="1CBBC3D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the '</w:t>
                      </w:r>
                      <w:proofErr w:type="spellStart"/>
                      <w:r w:rsidRPr="00E41E40">
                        <w:rPr>
                          <w:rFonts w:ascii="Calibri" w:hAnsi="Calibri" w:cs="Calibri"/>
                          <w:b/>
                          <w:bCs/>
                          <w:sz w:val="28"/>
                          <w:szCs w:val="28"/>
                        </w:rPr>
                        <w:t>JobQuest</w:t>
                      </w:r>
                      <w:proofErr w:type="spellEnd"/>
                      <w:r w:rsidRPr="00E41E40">
                        <w:rPr>
                          <w:rFonts w:ascii="Calibri" w:hAnsi="Calibri" w:cs="Calibri"/>
                          <w:b/>
                          <w:bCs/>
                          <w:sz w:val="28"/>
                          <w:szCs w:val="28"/>
                        </w:rPr>
                        <w:t>' Database</w:t>
                      </w:r>
                    </w:p>
                    <w:p w14:paraId="6A5487D6"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47EC0531"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SCHEMA IF NOT EXISTS </w:t>
                      </w:r>
                      <w:proofErr w:type="spellStart"/>
                      <w:proofErr w:type="gramStart"/>
                      <w:r w:rsidRPr="00E41E40">
                        <w:rPr>
                          <w:rFonts w:ascii="Calibri" w:hAnsi="Calibri" w:cs="Calibri"/>
                          <w:sz w:val="28"/>
                          <w:szCs w:val="28"/>
                        </w:rPr>
                        <w:t>JobQuest</w:t>
                      </w:r>
                      <w:proofErr w:type="spellEnd"/>
                      <w:r w:rsidRPr="00E41E40">
                        <w:rPr>
                          <w:rFonts w:ascii="Calibri" w:hAnsi="Calibri" w:cs="Calibri"/>
                          <w:sz w:val="28"/>
                          <w:szCs w:val="28"/>
                        </w:rPr>
                        <w:t>;</w:t>
                      </w:r>
                      <w:proofErr w:type="gramEnd"/>
                    </w:p>
                    <w:p w14:paraId="44900A95" w14:textId="77777777" w:rsidR="00E41E40" w:rsidRPr="00E41E40" w:rsidRDefault="00E41E40" w:rsidP="00E41E40">
                      <w:pPr>
                        <w:rPr>
                          <w:rFonts w:ascii="Calibri" w:hAnsi="Calibri" w:cs="Calibri"/>
                          <w:b/>
                          <w:bCs/>
                          <w:sz w:val="28"/>
                          <w:szCs w:val="28"/>
                        </w:rPr>
                      </w:pPr>
                    </w:p>
                    <w:p w14:paraId="64F2D18A"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Users Table</w:t>
                      </w:r>
                    </w:p>
                    <w:p w14:paraId="525D8C0D"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69D29E4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TABLE IF NOT EXISTS Users ( </w:t>
                      </w:r>
                    </w:p>
                    <w:p w14:paraId="500F9FB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 PRIMARY KEY AUTO_INCREMENT,</w:t>
                      </w:r>
                    </w:p>
                    <w:p w14:paraId="026E8AE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Email VARCHAR(50) Unique NOT NULL,</w:t>
                      </w:r>
                    </w:p>
                    <w:p w14:paraId="150E9AB7" w14:textId="72F26350"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First_Name</w:t>
                      </w:r>
                      <w:proofErr w:type="spellEnd"/>
                      <w:r w:rsidRPr="00E41E40">
                        <w:rPr>
                          <w:rFonts w:ascii="Calibri" w:hAnsi="Calibri" w:cs="Calibri"/>
                          <w:sz w:val="28"/>
                          <w:szCs w:val="28"/>
                        </w:rPr>
                        <w:t xml:space="preserve"> VARCHAR(100) NOT NULL,</w:t>
                      </w:r>
                      <w:r w:rsidR="00C93F16">
                        <w:rPr>
                          <w:rFonts w:ascii="Calibri" w:hAnsi="Calibri" w:cs="Calibri"/>
                          <w:sz w:val="28"/>
                          <w:szCs w:val="28"/>
                        </w:rPr>
                        <w:t xml:space="preserve"> </w:t>
                      </w:r>
                      <w:proofErr w:type="spellStart"/>
                      <w:r w:rsidRPr="00E41E40">
                        <w:rPr>
                          <w:rFonts w:ascii="Calibri" w:hAnsi="Calibri" w:cs="Calibri"/>
                          <w:sz w:val="28"/>
                          <w:szCs w:val="28"/>
                        </w:rPr>
                        <w:t>Last_Name</w:t>
                      </w:r>
                      <w:proofErr w:type="spellEnd"/>
                      <w:r w:rsidRPr="00E41E40">
                        <w:rPr>
                          <w:rFonts w:ascii="Calibri" w:hAnsi="Calibri" w:cs="Calibri"/>
                          <w:sz w:val="28"/>
                          <w:szCs w:val="28"/>
                        </w:rPr>
                        <w:t xml:space="preserve"> VARCHAR(100) NOT NULL,</w:t>
                      </w:r>
                    </w:p>
                    <w:p w14:paraId="6C520B23"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Contact_No</w:t>
                      </w:r>
                      <w:proofErr w:type="spellEnd"/>
                      <w:r w:rsidRPr="00E41E40">
                        <w:rPr>
                          <w:rFonts w:ascii="Calibri" w:hAnsi="Calibri" w:cs="Calibri"/>
                          <w:sz w:val="28"/>
                          <w:szCs w:val="28"/>
                        </w:rPr>
                        <w:t xml:space="preserve"> CHAR(10) UNIQUE NOT NULL, </w:t>
                      </w:r>
                    </w:p>
                    <w:p w14:paraId="7549E342" w14:textId="3DDBB694" w:rsidR="00E41E40" w:rsidRPr="00E41E40" w:rsidRDefault="00E41E40" w:rsidP="00E41E40">
                      <w:pPr>
                        <w:rPr>
                          <w:rFonts w:ascii="Calibri" w:hAnsi="Calibri" w:cs="Calibri"/>
                          <w:sz w:val="28"/>
                          <w:szCs w:val="28"/>
                        </w:rPr>
                      </w:pPr>
                      <w:r w:rsidRPr="00E41E40">
                        <w:rPr>
                          <w:rFonts w:ascii="Calibri" w:hAnsi="Calibri" w:cs="Calibri"/>
                          <w:sz w:val="28"/>
                          <w:szCs w:val="28"/>
                        </w:rPr>
                        <w:t>Password VARCHAR(25) NOT NULL,</w:t>
                      </w:r>
                      <w:r w:rsidR="00C93F16">
                        <w:rPr>
                          <w:rFonts w:ascii="Calibri" w:hAnsi="Calibri" w:cs="Calibri"/>
                          <w:sz w:val="28"/>
                          <w:szCs w:val="28"/>
                        </w:rPr>
                        <w:t xml:space="preserve"> </w:t>
                      </w:r>
                      <w:r w:rsidRPr="00E41E40">
                        <w:rPr>
                          <w:rFonts w:ascii="Calibri" w:hAnsi="Calibri" w:cs="Calibri"/>
                          <w:sz w:val="28"/>
                          <w:szCs w:val="28"/>
                        </w:rPr>
                        <w:t>Gender CHAR(1) NOT NULL,</w:t>
                      </w:r>
                    </w:p>
                    <w:p w14:paraId="084E4F7E" w14:textId="48E7EEC0" w:rsidR="003A4AE7" w:rsidRPr="00E41E40" w:rsidRDefault="00E41E40" w:rsidP="00E41E40">
                      <w:pPr>
                        <w:rPr>
                          <w:rFonts w:ascii="Calibri" w:hAnsi="Calibri" w:cs="Calibri"/>
                          <w:sz w:val="28"/>
                          <w:szCs w:val="28"/>
                        </w:rPr>
                      </w:pPr>
                      <w:proofErr w:type="spellStart"/>
                      <w:r w:rsidRPr="00E41E40">
                        <w:rPr>
                          <w:rFonts w:ascii="Calibri" w:hAnsi="Calibri" w:cs="Calibri"/>
                          <w:sz w:val="28"/>
                          <w:szCs w:val="28"/>
                        </w:rPr>
                        <w:t>Account_Created</w:t>
                      </w:r>
                      <w:proofErr w:type="spellEnd"/>
                      <w:r w:rsidRPr="00E41E40">
                        <w:rPr>
                          <w:rFonts w:ascii="Calibri" w:hAnsi="Calibri" w:cs="Calibri"/>
                          <w:sz w:val="28"/>
                          <w:szCs w:val="28"/>
                        </w:rPr>
                        <w:t xml:space="preserve"> DATETIME DEFAULT CURRENT_TIMESTAMP</w:t>
                      </w:r>
                      <w:proofErr w:type="gramStart"/>
                      <w:r w:rsidRPr="00E41E40">
                        <w:rPr>
                          <w:rFonts w:ascii="Calibri" w:hAnsi="Calibri" w:cs="Calibri"/>
                          <w:sz w:val="28"/>
                          <w:szCs w:val="28"/>
                        </w:rPr>
                        <w:t>);</w:t>
                      </w:r>
                      <w:proofErr w:type="gramEnd"/>
                    </w:p>
                  </w:txbxContent>
                </v:textbox>
                <w10:anchorlock/>
              </v:shape>
            </w:pict>
          </mc:Fallback>
        </mc:AlternateContent>
      </w:r>
    </w:p>
    <w:p w14:paraId="398B521D" w14:textId="0E268CF1" w:rsidR="005C5F97" w:rsidRPr="00D94E75" w:rsidRDefault="001D019B" w:rsidP="79F01589">
      <w:pPr>
        <w:spacing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w:lastRenderedPageBreak/>
        <mc:AlternateContent>
          <mc:Choice Requires="wps">
            <w:drawing>
              <wp:inline distT="0" distB="0" distL="0" distR="0" wp14:anchorId="77F9BF3B" wp14:editId="2816091F">
                <wp:extent cx="6210300" cy="4686300"/>
                <wp:effectExtent l="0" t="0" r="12700" b="12700"/>
                <wp:docPr id="1607414256" name="Text Box 2"/>
                <wp:cNvGraphicFramePr/>
                <a:graphic xmlns:a="http://schemas.openxmlformats.org/drawingml/2006/main">
                  <a:graphicData uri="http://schemas.microsoft.com/office/word/2010/wordprocessingShape">
                    <wps:wsp>
                      <wps:cNvSpPr txBox="1"/>
                      <wps:spPr>
                        <a:xfrm>
                          <a:off x="0" y="0"/>
                          <a:ext cx="6210300" cy="4686300"/>
                        </a:xfrm>
                        <a:prstGeom prst="rect">
                          <a:avLst/>
                        </a:prstGeom>
                        <a:solidFill>
                          <a:schemeClr val="lt1"/>
                        </a:solidFill>
                        <a:ln w="6350">
                          <a:solidFill>
                            <a:prstClr val="black"/>
                          </a:solidFill>
                        </a:ln>
                      </wps:spPr>
                      <wps:txbx>
                        <w:txbxContent>
                          <w:p w14:paraId="22913C0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Jobs Table</w:t>
                            </w:r>
                          </w:p>
                          <w:p w14:paraId="38B84DAE"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1188D917"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CREATE TABLE Jobs (</w:t>
                            </w:r>
                          </w:p>
                          <w:p w14:paraId="49FD08C5"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Id SERIAL PRIMARY KEY AUTO_INCREMENT,</w:t>
                            </w:r>
                          </w:p>
                          <w:p w14:paraId="0B463700"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w:t>
                            </w:r>
                          </w:p>
                          <w:p w14:paraId="1FB8AEC7"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Job_id</w:t>
                            </w:r>
                            <w:proofErr w:type="spellEnd"/>
                            <w:r w:rsidRPr="00E41E40">
                              <w:rPr>
                                <w:rFonts w:ascii="Calibri" w:hAnsi="Calibri" w:cs="Calibri"/>
                                <w:sz w:val="28"/>
                                <w:szCs w:val="28"/>
                              </w:rPr>
                              <w:t xml:space="preserve"> VARCHAR(50) NOT NULL,</w:t>
                            </w:r>
                          </w:p>
                          <w:p w14:paraId="0B15CF7A"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Company_name</w:t>
                            </w:r>
                            <w:proofErr w:type="spellEnd"/>
                            <w:r w:rsidRPr="00E41E40">
                              <w:rPr>
                                <w:rFonts w:ascii="Calibri" w:hAnsi="Calibri" w:cs="Calibri"/>
                                <w:sz w:val="28"/>
                                <w:szCs w:val="28"/>
                              </w:rPr>
                              <w:t xml:space="preserve"> VARCHAR(50) NOT NULL,</w:t>
                            </w:r>
                          </w:p>
                          <w:p w14:paraId="5EC5443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Role VARCHAR(50) NOT NULL,</w:t>
                            </w:r>
                          </w:p>
                          <w:p w14:paraId="50D734C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Location VARCHAR(25) NOT NULL,</w:t>
                            </w:r>
                          </w:p>
                          <w:p w14:paraId="6B1133C6"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URL VARCHAR(255) NOT NULL,</w:t>
                            </w:r>
                          </w:p>
                          <w:p w14:paraId="0DFC1F9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Job_source</w:t>
                            </w:r>
                            <w:proofErr w:type="spellEnd"/>
                            <w:r w:rsidRPr="00E41E40">
                              <w:rPr>
                                <w:rFonts w:ascii="Calibri" w:hAnsi="Calibri" w:cs="Calibri"/>
                                <w:sz w:val="28"/>
                                <w:szCs w:val="28"/>
                              </w:rPr>
                              <w:t xml:space="preserve"> VARCHAR(20),</w:t>
                            </w:r>
                          </w:p>
                          <w:p w14:paraId="1C5432C8"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Referral VARCHAR(3) DEFAULT "NO",</w:t>
                            </w:r>
                          </w:p>
                          <w:p w14:paraId="652CD71B"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Application_id</w:t>
                            </w:r>
                            <w:proofErr w:type="spellEnd"/>
                            <w:r w:rsidRPr="00E41E40">
                              <w:rPr>
                                <w:rFonts w:ascii="Calibri" w:hAnsi="Calibri" w:cs="Calibri"/>
                                <w:sz w:val="28"/>
                                <w:szCs w:val="28"/>
                              </w:rPr>
                              <w:t xml:space="preserve"> VARCHAR(50) UNIQUE NOT NULL,</w:t>
                            </w:r>
                          </w:p>
                          <w:p w14:paraId="0445065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Status VARCHAR(20) NOT NULL,</w:t>
                            </w:r>
                          </w:p>
                          <w:p w14:paraId="67112825"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Application_date</w:t>
                            </w:r>
                            <w:proofErr w:type="spellEnd"/>
                            <w:r w:rsidRPr="00E41E40">
                              <w:rPr>
                                <w:rFonts w:ascii="Calibri" w:hAnsi="Calibri" w:cs="Calibri"/>
                                <w:sz w:val="28"/>
                                <w:szCs w:val="28"/>
                              </w:rPr>
                              <w:t xml:space="preserve"> DATE NOT NULL</w:t>
                            </w:r>
                          </w:p>
                          <w:p w14:paraId="4F7315E1" w14:textId="183E0CE7" w:rsidR="001D019B" w:rsidRDefault="00E41E40" w:rsidP="00E41E40">
                            <w:pPr>
                              <w:rPr>
                                <w:rFonts w:ascii="Calibri" w:hAnsi="Calibri" w:cs="Calibri"/>
                                <w:sz w:val="28"/>
                                <w:szCs w:val="28"/>
                              </w:rPr>
                            </w:pPr>
                            <w:r w:rsidRPr="00E41E40">
                              <w:rPr>
                                <w:rFonts w:ascii="Calibri" w:hAnsi="Calibri" w:cs="Calibri"/>
                                <w:sz w:val="28"/>
                                <w:szCs w:val="28"/>
                              </w:rPr>
                              <w:t>);</w:t>
                            </w:r>
                          </w:p>
                          <w:p w14:paraId="6A99F9B6" w14:textId="77777777" w:rsidR="00E41E40" w:rsidRDefault="00E41E40" w:rsidP="00E41E40">
                            <w:pPr>
                              <w:rPr>
                                <w:rFonts w:ascii="Calibri" w:hAnsi="Calibri" w:cs="Calibri"/>
                                <w:sz w:val="28"/>
                                <w:szCs w:val="28"/>
                              </w:rPr>
                            </w:pPr>
                          </w:p>
                          <w:p w14:paraId="141BA8D7"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Adding Foreign Keys to the Jobs Table</w:t>
                            </w:r>
                          </w:p>
                          <w:p w14:paraId="0428F5C2"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3268C90D"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ALTER TABLE Jobs ADD CONSTRAINT For_Key1</w:t>
                            </w:r>
                          </w:p>
                          <w:p w14:paraId="1887C50F" w14:textId="78F5CCB0" w:rsidR="00E41E40" w:rsidRPr="00E41E40" w:rsidRDefault="00E41E40" w:rsidP="00E41E40">
                            <w:pPr>
                              <w:rPr>
                                <w:rFonts w:ascii="Calibri" w:hAnsi="Calibri" w:cs="Calibri"/>
                                <w:sz w:val="28"/>
                                <w:szCs w:val="28"/>
                              </w:rPr>
                            </w:pPr>
                            <w:r w:rsidRPr="00E41E40">
                              <w:rPr>
                                <w:rFonts w:ascii="Calibri" w:hAnsi="Calibri" w:cs="Calibri"/>
                                <w:sz w:val="28"/>
                                <w:szCs w:val="28"/>
                              </w:rPr>
                              <w:t>FOREIGN KEY (</w:t>
                            </w:r>
                            <w:proofErr w:type="spellStart"/>
                            <w:r w:rsidRPr="00E41E40">
                              <w:rPr>
                                <w:rFonts w:ascii="Calibri" w:hAnsi="Calibri" w:cs="Calibri"/>
                                <w:sz w:val="28"/>
                                <w:szCs w:val="28"/>
                              </w:rPr>
                              <w:t>User_id</w:t>
                            </w:r>
                            <w:proofErr w:type="spellEnd"/>
                            <w:r w:rsidRPr="00E41E40">
                              <w:rPr>
                                <w:rFonts w:ascii="Calibri" w:hAnsi="Calibri" w:cs="Calibri"/>
                                <w:sz w:val="28"/>
                                <w:szCs w:val="28"/>
                              </w:rPr>
                              <w:t>) REFERENCES Users(</w:t>
                            </w:r>
                            <w:proofErr w:type="spellStart"/>
                            <w:r w:rsidRPr="00E41E40">
                              <w:rPr>
                                <w:rFonts w:ascii="Calibri" w:hAnsi="Calibri" w:cs="Calibri"/>
                                <w:sz w:val="28"/>
                                <w:szCs w:val="28"/>
                              </w:rPr>
                              <w:t>User_id</w:t>
                            </w:r>
                            <w:proofErr w:type="spellEnd"/>
                            <w:proofErr w:type="gramStart"/>
                            <w:r w:rsidRPr="00E41E40">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F9BF3B" id="Text Box 2" o:spid="_x0000_s1027" type="#_x0000_t202" style="width:489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" fillcolor="white [3201]" strokeweight=".5pt">
                <v:textbox>
                  <w:txbxContent>
                    <w:p w14:paraId="22913C0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Jobs Table</w:t>
                      </w:r>
                    </w:p>
                    <w:p w14:paraId="38B84DAE"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1188D917"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CREATE TABLE Jobs (</w:t>
                      </w:r>
                    </w:p>
                    <w:p w14:paraId="49FD08C5"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Id SERIAL PRIMARY KEY AUTO_INCREMENT,</w:t>
                      </w:r>
                    </w:p>
                    <w:p w14:paraId="0B463700"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w:t>
                      </w:r>
                    </w:p>
                    <w:p w14:paraId="1FB8AEC7"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Job_id</w:t>
                      </w:r>
                      <w:proofErr w:type="spellEnd"/>
                      <w:r w:rsidRPr="00E41E40">
                        <w:rPr>
                          <w:rFonts w:ascii="Calibri" w:hAnsi="Calibri" w:cs="Calibri"/>
                          <w:sz w:val="28"/>
                          <w:szCs w:val="28"/>
                        </w:rPr>
                        <w:t xml:space="preserve"> VARCHAR(50) NOT NULL,</w:t>
                      </w:r>
                    </w:p>
                    <w:p w14:paraId="0B15CF7A"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Company_name</w:t>
                      </w:r>
                      <w:proofErr w:type="spellEnd"/>
                      <w:r w:rsidRPr="00E41E40">
                        <w:rPr>
                          <w:rFonts w:ascii="Calibri" w:hAnsi="Calibri" w:cs="Calibri"/>
                          <w:sz w:val="28"/>
                          <w:szCs w:val="28"/>
                        </w:rPr>
                        <w:t xml:space="preserve"> VARCHAR(50) NOT NULL,</w:t>
                      </w:r>
                    </w:p>
                    <w:p w14:paraId="5EC5443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Role VARCHAR(50) NOT NULL,</w:t>
                      </w:r>
                    </w:p>
                    <w:p w14:paraId="50D734C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Location VARCHAR(25) NOT NULL,</w:t>
                      </w:r>
                    </w:p>
                    <w:p w14:paraId="6B1133C6"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URL VARCHAR(255) NOT NULL,</w:t>
                      </w:r>
                    </w:p>
                    <w:p w14:paraId="0DFC1F9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Job_source</w:t>
                      </w:r>
                      <w:proofErr w:type="spellEnd"/>
                      <w:r w:rsidRPr="00E41E40">
                        <w:rPr>
                          <w:rFonts w:ascii="Calibri" w:hAnsi="Calibri" w:cs="Calibri"/>
                          <w:sz w:val="28"/>
                          <w:szCs w:val="28"/>
                        </w:rPr>
                        <w:t xml:space="preserve"> VARCHAR(20),</w:t>
                      </w:r>
                    </w:p>
                    <w:p w14:paraId="1C5432C8"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Referral VARCHAR(3) DEFAULT "NO",</w:t>
                      </w:r>
                    </w:p>
                    <w:p w14:paraId="652CD71B"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Application_id</w:t>
                      </w:r>
                      <w:proofErr w:type="spellEnd"/>
                      <w:r w:rsidRPr="00E41E40">
                        <w:rPr>
                          <w:rFonts w:ascii="Calibri" w:hAnsi="Calibri" w:cs="Calibri"/>
                          <w:sz w:val="28"/>
                          <w:szCs w:val="28"/>
                        </w:rPr>
                        <w:t xml:space="preserve"> VARCHAR(50) UNIQUE NOT NULL,</w:t>
                      </w:r>
                    </w:p>
                    <w:p w14:paraId="0445065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Status VARCHAR(20) NOT NULL,</w:t>
                      </w:r>
                    </w:p>
                    <w:p w14:paraId="67112825"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Application_date</w:t>
                      </w:r>
                      <w:proofErr w:type="spellEnd"/>
                      <w:r w:rsidRPr="00E41E40">
                        <w:rPr>
                          <w:rFonts w:ascii="Calibri" w:hAnsi="Calibri" w:cs="Calibri"/>
                          <w:sz w:val="28"/>
                          <w:szCs w:val="28"/>
                        </w:rPr>
                        <w:t xml:space="preserve"> DATE NOT NULL</w:t>
                      </w:r>
                    </w:p>
                    <w:p w14:paraId="4F7315E1" w14:textId="183E0CE7" w:rsidR="001D019B" w:rsidRDefault="00E41E40" w:rsidP="00E41E40">
                      <w:pPr>
                        <w:rPr>
                          <w:rFonts w:ascii="Calibri" w:hAnsi="Calibri" w:cs="Calibri"/>
                          <w:sz w:val="28"/>
                          <w:szCs w:val="28"/>
                        </w:rPr>
                      </w:pPr>
                      <w:r w:rsidRPr="00E41E40">
                        <w:rPr>
                          <w:rFonts w:ascii="Calibri" w:hAnsi="Calibri" w:cs="Calibri"/>
                          <w:sz w:val="28"/>
                          <w:szCs w:val="28"/>
                        </w:rPr>
                        <w:t>);</w:t>
                      </w:r>
                    </w:p>
                    <w:p w14:paraId="6A99F9B6" w14:textId="77777777" w:rsidR="00E41E40" w:rsidRDefault="00E41E40" w:rsidP="00E41E40">
                      <w:pPr>
                        <w:rPr>
                          <w:rFonts w:ascii="Calibri" w:hAnsi="Calibri" w:cs="Calibri"/>
                          <w:sz w:val="28"/>
                          <w:szCs w:val="28"/>
                        </w:rPr>
                      </w:pPr>
                    </w:p>
                    <w:p w14:paraId="141BA8D7"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Adding Foreign Keys to the Jobs Table</w:t>
                      </w:r>
                    </w:p>
                    <w:p w14:paraId="0428F5C2"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Authored -&gt; Malhar Dhopate</w:t>
                      </w:r>
                    </w:p>
                    <w:p w14:paraId="3268C90D"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ALTER TABLE Jobs ADD CONSTRAINT For_Key1</w:t>
                      </w:r>
                    </w:p>
                    <w:p w14:paraId="1887C50F" w14:textId="78F5CCB0" w:rsidR="00E41E40" w:rsidRPr="00E41E40" w:rsidRDefault="00E41E40" w:rsidP="00E41E40">
                      <w:pPr>
                        <w:rPr>
                          <w:rFonts w:ascii="Calibri" w:hAnsi="Calibri" w:cs="Calibri"/>
                          <w:sz w:val="28"/>
                          <w:szCs w:val="28"/>
                        </w:rPr>
                      </w:pPr>
                      <w:r w:rsidRPr="00E41E40">
                        <w:rPr>
                          <w:rFonts w:ascii="Calibri" w:hAnsi="Calibri" w:cs="Calibri"/>
                          <w:sz w:val="28"/>
                          <w:szCs w:val="28"/>
                        </w:rPr>
                        <w:t>FOREIGN KEY (</w:t>
                      </w:r>
                      <w:proofErr w:type="spellStart"/>
                      <w:r w:rsidRPr="00E41E40">
                        <w:rPr>
                          <w:rFonts w:ascii="Calibri" w:hAnsi="Calibri" w:cs="Calibri"/>
                          <w:sz w:val="28"/>
                          <w:szCs w:val="28"/>
                        </w:rPr>
                        <w:t>User_id</w:t>
                      </w:r>
                      <w:proofErr w:type="spellEnd"/>
                      <w:r w:rsidRPr="00E41E40">
                        <w:rPr>
                          <w:rFonts w:ascii="Calibri" w:hAnsi="Calibri" w:cs="Calibri"/>
                          <w:sz w:val="28"/>
                          <w:szCs w:val="28"/>
                        </w:rPr>
                        <w:t>) REFERENCES Users(</w:t>
                      </w:r>
                      <w:proofErr w:type="spellStart"/>
                      <w:r w:rsidRPr="00E41E40">
                        <w:rPr>
                          <w:rFonts w:ascii="Calibri" w:hAnsi="Calibri" w:cs="Calibri"/>
                          <w:sz w:val="28"/>
                          <w:szCs w:val="28"/>
                        </w:rPr>
                        <w:t>User_id</w:t>
                      </w:r>
                      <w:proofErr w:type="spellEnd"/>
                      <w:proofErr w:type="gramStart"/>
                      <w:r w:rsidRPr="00E41E40">
                        <w:rPr>
                          <w:rFonts w:ascii="Calibri" w:hAnsi="Calibri" w:cs="Calibri"/>
                          <w:sz w:val="28"/>
                          <w:szCs w:val="28"/>
                        </w:rPr>
                        <w:t>);</w:t>
                      </w:r>
                      <w:proofErr w:type="gramEnd"/>
                    </w:p>
                  </w:txbxContent>
                </v:textbox>
                <w10:anchorlock/>
              </v:shape>
            </w:pict>
          </mc:Fallback>
        </mc:AlternateContent>
      </w:r>
    </w:p>
    <w:p w14:paraId="5B286FD6" w14:textId="08C9C88B" w:rsidR="004305A3" w:rsidRDefault="001D019B" w:rsidP="45D3E5B0">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Insertion Query Syntax for Tables:</w:t>
      </w:r>
    </w:p>
    <w:p w14:paraId="63E8DFC0" w14:textId="55036F6C" w:rsidR="001D019B" w:rsidRPr="001D019B" w:rsidRDefault="001D019B" w:rsidP="45D3E5B0">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7FD6685C" wp14:editId="53250C54">
                <wp:extent cx="6210300" cy="2908300"/>
                <wp:effectExtent l="0" t="0" r="12700" b="12700"/>
                <wp:docPr id="822729654" name="Text Box 3"/>
                <wp:cNvGraphicFramePr/>
                <a:graphic xmlns:a="http://schemas.openxmlformats.org/drawingml/2006/main">
                  <a:graphicData uri="http://schemas.microsoft.com/office/word/2010/wordprocessingShape">
                    <wps:wsp>
                      <wps:cNvSpPr txBox="1"/>
                      <wps:spPr>
                        <a:xfrm>
                          <a:off x="0" y="0"/>
                          <a:ext cx="6210300" cy="2908300"/>
                        </a:xfrm>
                        <a:prstGeom prst="rect">
                          <a:avLst/>
                        </a:prstGeom>
                        <a:solidFill>
                          <a:schemeClr val="lt1"/>
                        </a:solidFill>
                        <a:ln w="6350">
                          <a:solidFill>
                            <a:prstClr val="black"/>
                          </a:solidFill>
                        </a:ln>
                      </wps:spPr>
                      <wps:txbx>
                        <w:txbxContent>
                          <w:p w14:paraId="2012058F"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 into Users, upon Sign Up</w:t>
                            </w:r>
                          </w:p>
                          <w:p w14:paraId="452C56CC" w14:textId="524B80CA"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Syntax</w:t>
                            </w:r>
                            <w:r w:rsidR="007A27BB">
                              <w:rPr>
                                <w:rFonts w:ascii="Calibri" w:hAnsi="Calibri" w:cs="Calibri"/>
                                <w:b/>
                                <w:bCs/>
                                <w:sz w:val="28"/>
                                <w:szCs w:val="28"/>
                              </w:rPr>
                              <w:t xml:space="preserve"> </w:t>
                            </w:r>
                            <w:r w:rsidRPr="007A27BB">
                              <w:rPr>
                                <w:rFonts w:ascii="Calibri" w:hAnsi="Calibri" w:cs="Calibri"/>
                                <w:b/>
                                <w:bCs/>
                                <w:sz w:val="28"/>
                                <w:szCs w:val="28"/>
                              </w:rPr>
                              <w:t xml:space="preserve">-- Authored -&gt; Shalini </w:t>
                            </w:r>
                            <w:proofErr w:type="spellStart"/>
                            <w:r w:rsidRPr="007A27BB">
                              <w:rPr>
                                <w:rFonts w:ascii="Calibri" w:hAnsi="Calibri" w:cs="Calibri"/>
                                <w:b/>
                                <w:bCs/>
                                <w:sz w:val="28"/>
                                <w:szCs w:val="28"/>
                              </w:rPr>
                              <w:t>Kothuru</w:t>
                            </w:r>
                            <w:proofErr w:type="spellEnd"/>
                            <w:r w:rsidRPr="007A27BB">
                              <w:rPr>
                                <w:rFonts w:ascii="Calibri" w:hAnsi="Calibri" w:cs="Calibri"/>
                                <w:b/>
                                <w:bCs/>
                                <w:sz w:val="28"/>
                                <w:szCs w:val="28"/>
                              </w:rPr>
                              <w:t xml:space="preserve"> </w:t>
                            </w:r>
                          </w:p>
                          <w:p w14:paraId="1ECDB773" w14:textId="2FE45F15" w:rsidR="001D019B" w:rsidRPr="007A27BB" w:rsidRDefault="00742632" w:rsidP="00742632">
                            <w:pPr>
                              <w:rPr>
                                <w:rFonts w:ascii="Calibri" w:hAnsi="Calibri" w:cs="Calibri"/>
                                <w:sz w:val="28"/>
                                <w:szCs w:val="28"/>
                              </w:rPr>
                            </w:pPr>
                            <w:r w:rsidRPr="007A27BB">
                              <w:rPr>
                                <w:rFonts w:ascii="Calibri" w:hAnsi="Calibri" w:cs="Calibri"/>
                                <w:sz w:val="28"/>
                                <w:szCs w:val="28"/>
                              </w:rPr>
                              <w:t xml:space="preserve">INSERT INTO Users (Email, </w:t>
                            </w:r>
                            <w:proofErr w:type="spellStart"/>
                            <w:proofErr w:type="gramStart"/>
                            <w:r w:rsidRPr="007A27BB">
                              <w:rPr>
                                <w:rFonts w:ascii="Calibri" w:hAnsi="Calibri" w:cs="Calibri"/>
                                <w:sz w:val="28"/>
                                <w:szCs w:val="28"/>
                              </w:rPr>
                              <w:t>First</w:t>
                            </w:r>
                            <w:proofErr w:type="gramEnd"/>
                            <w:r w:rsidRPr="007A27BB">
                              <w:rPr>
                                <w:rFonts w:ascii="Calibri" w:hAnsi="Calibri" w:cs="Calibri"/>
                                <w:sz w:val="28"/>
                                <w:szCs w:val="28"/>
                              </w:rPr>
                              <w: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Last_Name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Contact_No</w:t>
                            </w:r>
                            <w:proofErr w:type="spellEnd"/>
                            <w:r w:rsidRPr="007A27BB">
                              <w:rPr>
                                <w:rFonts w:ascii="Calibri" w:hAnsi="Calibri" w:cs="Calibri"/>
                                <w:sz w:val="28"/>
                                <w:szCs w:val="28"/>
                              </w:rPr>
                              <w:t>, Password, Gender)</w:t>
                            </w:r>
                            <w:r w:rsidRPr="007A27BB">
                              <w:rPr>
                                <w:rFonts w:ascii="Calibri" w:hAnsi="Calibri" w:cs="Calibri"/>
                                <w:sz w:val="28"/>
                                <w:szCs w:val="28"/>
                              </w:rPr>
                              <w:t xml:space="preserve"> </w:t>
                            </w:r>
                            <w:r w:rsidRPr="007A27BB">
                              <w:rPr>
                                <w:rFonts w:ascii="Calibri" w:hAnsi="Calibri" w:cs="Calibri"/>
                                <w:sz w:val="28"/>
                                <w:szCs w:val="28"/>
                              </w:rPr>
                              <w:t>VALUES (&lt;u</w:t>
                            </w:r>
                            <w:proofErr w:type="spellStart"/>
                            <w:r w:rsidRPr="007A27BB">
                              <w:rPr>
                                <w:rFonts w:ascii="Calibri" w:hAnsi="Calibri" w:cs="Calibri"/>
                                <w:sz w:val="28"/>
                                <w:szCs w:val="28"/>
                              </w:rPr>
                              <w:t>ser_id</w:t>
                            </w:r>
                            <w:proofErr w:type="spellEnd"/>
                            <w:r w:rsidRPr="007A27BB">
                              <w:rPr>
                                <w:rFonts w:ascii="Calibri" w:hAnsi="Calibri" w:cs="Calibri"/>
                                <w:sz w:val="28"/>
                                <w:szCs w:val="28"/>
                              </w:rPr>
                              <w:t>&gt;, &lt;email&gt;, &lt;</w:t>
                            </w:r>
                            <w:proofErr w:type="spellStart"/>
                            <w:r w:rsidRPr="007A27BB">
                              <w:rPr>
                                <w:rFonts w:ascii="Calibri" w:hAnsi="Calibri" w:cs="Calibri"/>
                                <w:sz w:val="28"/>
                                <w:szCs w:val="28"/>
                              </w:rPr>
                              <w:t>first_name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last_name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contact_no</w:t>
                            </w:r>
                            <w:proofErr w:type="spellEnd"/>
                            <w:r w:rsidRPr="007A27BB">
                              <w:rPr>
                                <w:rFonts w:ascii="Calibri" w:hAnsi="Calibri" w:cs="Calibri"/>
                                <w:sz w:val="28"/>
                                <w:szCs w:val="28"/>
                              </w:rPr>
                              <w:t>&gt;, &lt;password&gt;, &lt;gender&gt;);</w:t>
                            </w:r>
                          </w:p>
                          <w:p w14:paraId="64DB2B88" w14:textId="77777777" w:rsidR="00742632" w:rsidRPr="007A27BB" w:rsidRDefault="00742632" w:rsidP="00742632">
                            <w:pPr>
                              <w:rPr>
                                <w:rFonts w:ascii="Calibri" w:hAnsi="Calibri" w:cs="Calibri"/>
                                <w:sz w:val="28"/>
                                <w:szCs w:val="28"/>
                              </w:rPr>
                            </w:pPr>
                          </w:p>
                          <w:p w14:paraId="2F5C0742"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Inserting data into Jobs table</w:t>
                            </w:r>
                          </w:p>
                          <w:p w14:paraId="061FF03F" w14:textId="30C9234D"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xml:space="preserve">-- </w:t>
                            </w:r>
                            <w:proofErr w:type="spellStart"/>
                            <w:r w:rsidRPr="007A27BB">
                              <w:rPr>
                                <w:rFonts w:ascii="Calibri" w:hAnsi="Calibri" w:cs="Calibri"/>
                                <w:b/>
                                <w:bCs/>
                                <w:sz w:val="28"/>
                                <w:szCs w:val="28"/>
                              </w:rPr>
                              <w:t>user_id</w:t>
                            </w:r>
                            <w:proofErr w:type="spellEnd"/>
                            <w:r w:rsidRPr="007A27BB">
                              <w:rPr>
                                <w:rFonts w:ascii="Calibri" w:hAnsi="Calibri" w:cs="Calibri"/>
                                <w:b/>
                                <w:bCs/>
                                <w:sz w:val="28"/>
                                <w:szCs w:val="28"/>
                              </w:rPr>
                              <w:t xml:space="preserve"> will be retrieved based on login</w:t>
                            </w:r>
                          </w:p>
                          <w:p w14:paraId="0BB45B80" w14:textId="32291C24" w:rsidR="007A27BB" w:rsidRPr="007A27BB" w:rsidRDefault="00742632" w:rsidP="00742632">
                            <w:pPr>
                              <w:rPr>
                                <w:rFonts w:ascii="Calibri" w:hAnsi="Calibri" w:cs="Calibri"/>
                                <w:b/>
                                <w:bCs/>
                                <w:sz w:val="28"/>
                                <w:szCs w:val="28"/>
                              </w:rPr>
                            </w:pPr>
                            <w:r w:rsidRPr="007A27BB">
                              <w:rPr>
                                <w:rFonts w:ascii="Calibri" w:hAnsi="Calibri" w:cs="Calibri"/>
                                <w:b/>
                                <w:bCs/>
                                <w:sz w:val="28"/>
                                <w:szCs w:val="28"/>
                              </w:rPr>
                              <w:t>-- Syntax</w:t>
                            </w:r>
                            <w:r w:rsidR="007A27BB">
                              <w:rPr>
                                <w:rFonts w:ascii="Calibri" w:hAnsi="Calibri" w:cs="Calibri"/>
                                <w:b/>
                                <w:bCs/>
                                <w:sz w:val="28"/>
                                <w:szCs w:val="28"/>
                              </w:rPr>
                              <w:t xml:space="preserve"> </w:t>
                            </w:r>
                            <w:r w:rsidRPr="007A27BB">
                              <w:rPr>
                                <w:rFonts w:ascii="Calibri" w:hAnsi="Calibri" w:cs="Calibri"/>
                                <w:b/>
                                <w:bCs/>
                                <w:sz w:val="28"/>
                                <w:szCs w:val="28"/>
                              </w:rPr>
                              <w:t xml:space="preserve">-- Authored -&gt; Shalini </w:t>
                            </w:r>
                            <w:proofErr w:type="spellStart"/>
                            <w:r w:rsidRPr="007A27BB">
                              <w:rPr>
                                <w:rFonts w:ascii="Calibri" w:hAnsi="Calibri" w:cs="Calibri"/>
                                <w:b/>
                                <w:bCs/>
                                <w:sz w:val="28"/>
                                <w:szCs w:val="28"/>
                              </w:rPr>
                              <w:t>Kothuru</w:t>
                            </w:r>
                            <w:proofErr w:type="spellEnd"/>
                            <w:r w:rsidRPr="007A27BB">
                              <w:rPr>
                                <w:rFonts w:ascii="Calibri" w:hAnsi="Calibri" w:cs="Calibri"/>
                                <w:b/>
                                <w:bCs/>
                                <w:sz w:val="28"/>
                                <w:szCs w:val="28"/>
                              </w:rPr>
                              <w:t xml:space="preserve"> </w:t>
                            </w:r>
                          </w:p>
                          <w:p w14:paraId="7BCF3140" w14:textId="19079151" w:rsidR="00742632" w:rsidRPr="007A27BB" w:rsidRDefault="00742632" w:rsidP="00742632">
                            <w:pPr>
                              <w:rPr>
                                <w:rFonts w:ascii="Calibri" w:hAnsi="Calibri" w:cs="Calibri"/>
                                <w:b/>
                                <w:bCs/>
                                <w:sz w:val="28"/>
                                <w:szCs w:val="28"/>
                              </w:rPr>
                            </w:pPr>
                            <w:r w:rsidRPr="007A27BB">
                              <w:rPr>
                                <w:rFonts w:ascii="Calibri" w:hAnsi="Calibri" w:cs="Calibri"/>
                                <w:sz w:val="28"/>
                                <w:szCs w:val="28"/>
                              </w:rPr>
                              <w:t>INSERT INTO Jobs (</w:t>
                            </w:r>
                            <w:proofErr w:type="spellStart"/>
                            <w:r w:rsidRPr="007A27BB">
                              <w:rPr>
                                <w:rFonts w:ascii="Calibri" w:hAnsi="Calibri" w:cs="Calibri"/>
                                <w:sz w:val="28"/>
                                <w:szCs w:val="28"/>
                              </w:rPr>
                              <w:t>user_id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Job_id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 xml:space="preserve">, Role, Location, URL, </w:t>
                            </w:r>
                            <w:proofErr w:type="spellStart"/>
                            <w:r w:rsidRPr="007A27BB">
                              <w:rPr>
                                <w:rFonts w:ascii="Calibri" w:hAnsi="Calibri" w:cs="Calibri"/>
                                <w:sz w:val="28"/>
                                <w:szCs w:val="28"/>
                              </w:rPr>
                              <w:t>Job_source</w:t>
                            </w:r>
                            <w:proofErr w:type="spellEnd"/>
                            <w:r w:rsidRPr="007A27BB">
                              <w:rPr>
                                <w:rFonts w:ascii="Calibri" w:hAnsi="Calibri" w:cs="Calibri"/>
                                <w:sz w:val="28"/>
                                <w:szCs w:val="28"/>
                              </w:rPr>
                              <w:t xml:space="preserve">, Referral, </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 xml:space="preserve">, Status, </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w:t>
                            </w:r>
                            <w:r w:rsidR="007A27BB" w:rsidRPr="007A27BB">
                              <w:rPr>
                                <w:rFonts w:ascii="Calibri" w:hAnsi="Calibri" w:cs="Calibri"/>
                                <w:b/>
                                <w:bCs/>
                                <w:sz w:val="28"/>
                                <w:szCs w:val="28"/>
                              </w:rPr>
                              <w:t xml:space="preserve"> </w:t>
                            </w:r>
                            <w:r w:rsidRPr="007A27BB">
                              <w:rPr>
                                <w:rFonts w:ascii="Calibri" w:hAnsi="Calibri" w:cs="Calibri"/>
                                <w:sz w:val="28"/>
                                <w:szCs w:val="28"/>
                              </w:rPr>
                              <w:t>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w:t>
                            </w:r>
                            <w:proofErr w:type="spellStart"/>
                            <w:r w:rsidRPr="007A27BB">
                              <w:rPr>
                                <w:rFonts w:ascii="Calibri" w:hAnsi="Calibri" w:cs="Calibri"/>
                                <w:sz w:val="28"/>
                                <w:szCs w:val="28"/>
                              </w:rPr>
                              <w:t>job_id</w:t>
                            </w:r>
                            <w:proofErr w:type="spellEnd"/>
                            <w:r w:rsidRPr="007A27BB">
                              <w:rPr>
                                <w:rFonts w:ascii="Calibri" w:hAnsi="Calibri" w:cs="Calibri"/>
                                <w:sz w:val="28"/>
                                <w:szCs w:val="28"/>
                              </w:rPr>
                              <w:t>&gt;, &lt;</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&gt;, &lt;Role&gt;, &lt;location&gt;, &lt;URL&gt;, &lt;</w:t>
                            </w:r>
                            <w:proofErr w:type="spellStart"/>
                            <w:r w:rsidRPr="007A27BB">
                              <w:rPr>
                                <w:rFonts w:ascii="Calibri" w:hAnsi="Calibri" w:cs="Calibri"/>
                                <w:sz w:val="28"/>
                                <w:szCs w:val="28"/>
                              </w:rPr>
                              <w:t>Job_source</w:t>
                            </w:r>
                            <w:proofErr w:type="spellEnd"/>
                            <w:r w:rsidRPr="007A27BB">
                              <w:rPr>
                                <w:rFonts w:ascii="Calibri" w:hAnsi="Calibri" w:cs="Calibri"/>
                                <w:sz w:val="28"/>
                                <w:szCs w:val="28"/>
                              </w:rPr>
                              <w:t>&gt;, &lt;Referral&gt;, &lt;</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&gt;, &lt;Status&gt;, &lt;</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6685C" id="Text Box 3" o:spid="_x0000_s1028" type="#_x0000_t202" style="width:489pt;height: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" fillcolor="white [3201]" strokeweight=".5pt">
                <v:textbox>
                  <w:txbxContent>
                    <w:p w14:paraId="2012058F"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 into Users, upon Sign Up</w:t>
                      </w:r>
                    </w:p>
                    <w:p w14:paraId="452C56CC" w14:textId="524B80CA"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Syntax</w:t>
                      </w:r>
                      <w:r w:rsidR="007A27BB">
                        <w:rPr>
                          <w:rFonts w:ascii="Calibri" w:hAnsi="Calibri" w:cs="Calibri"/>
                          <w:b/>
                          <w:bCs/>
                          <w:sz w:val="28"/>
                          <w:szCs w:val="28"/>
                        </w:rPr>
                        <w:t xml:space="preserve"> </w:t>
                      </w:r>
                      <w:r w:rsidRPr="007A27BB">
                        <w:rPr>
                          <w:rFonts w:ascii="Calibri" w:hAnsi="Calibri" w:cs="Calibri"/>
                          <w:b/>
                          <w:bCs/>
                          <w:sz w:val="28"/>
                          <w:szCs w:val="28"/>
                        </w:rPr>
                        <w:t xml:space="preserve">-- Authored -&gt; Shalini </w:t>
                      </w:r>
                      <w:proofErr w:type="spellStart"/>
                      <w:r w:rsidRPr="007A27BB">
                        <w:rPr>
                          <w:rFonts w:ascii="Calibri" w:hAnsi="Calibri" w:cs="Calibri"/>
                          <w:b/>
                          <w:bCs/>
                          <w:sz w:val="28"/>
                          <w:szCs w:val="28"/>
                        </w:rPr>
                        <w:t>Kothuru</w:t>
                      </w:r>
                      <w:proofErr w:type="spellEnd"/>
                      <w:r w:rsidRPr="007A27BB">
                        <w:rPr>
                          <w:rFonts w:ascii="Calibri" w:hAnsi="Calibri" w:cs="Calibri"/>
                          <w:b/>
                          <w:bCs/>
                          <w:sz w:val="28"/>
                          <w:szCs w:val="28"/>
                        </w:rPr>
                        <w:t xml:space="preserve"> </w:t>
                      </w:r>
                    </w:p>
                    <w:p w14:paraId="1ECDB773" w14:textId="2FE45F15" w:rsidR="001D019B" w:rsidRPr="007A27BB" w:rsidRDefault="00742632" w:rsidP="00742632">
                      <w:pPr>
                        <w:rPr>
                          <w:rFonts w:ascii="Calibri" w:hAnsi="Calibri" w:cs="Calibri"/>
                          <w:sz w:val="28"/>
                          <w:szCs w:val="28"/>
                        </w:rPr>
                      </w:pPr>
                      <w:r w:rsidRPr="007A27BB">
                        <w:rPr>
                          <w:rFonts w:ascii="Calibri" w:hAnsi="Calibri" w:cs="Calibri"/>
                          <w:sz w:val="28"/>
                          <w:szCs w:val="28"/>
                        </w:rPr>
                        <w:t xml:space="preserve">INSERT INTO Users (Email, </w:t>
                      </w:r>
                      <w:proofErr w:type="spellStart"/>
                      <w:proofErr w:type="gramStart"/>
                      <w:r w:rsidRPr="007A27BB">
                        <w:rPr>
                          <w:rFonts w:ascii="Calibri" w:hAnsi="Calibri" w:cs="Calibri"/>
                          <w:sz w:val="28"/>
                          <w:szCs w:val="28"/>
                        </w:rPr>
                        <w:t>First</w:t>
                      </w:r>
                      <w:proofErr w:type="gramEnd"/>
                      <w:r w:rsidRPr="007A27BB">
                        <w:rPr>
                          <w:rFonts w:ascii="Calibri" w:hAnsi="Calibri" w:cs="Calibri"/>
                          <w:sz w:val="28"/>
                          <w:szCs w:val="28"/>
                        </w:rPr>
                        <w: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Last_Name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Contact_No</w:t>
                      </w:r>
                      <w:proofErr w:type="spellEnd"/>
                      <w:r w:rsidRPr="007A27BB">
                        <w:rPr>
                          <w:rFonts w:ascii="Calibri" w:hAnsi="Calibri" w:cs="Calibri"/>
                          <w:sz w:val="28"/>
                          <w:szCs w:val="28"/>
                        </w:rPr>
                        <w:t>, Password, Gender)</w:t>
                      </w:r>
                      <w:r w:rsidRPr="007A27BB">
                        <w:rPr>
                          <w:rFonts w:ascii="Calibri" w:hAnsi="Calibri" w:cs="Calibri"/>
                          <w:sz w:val="28"/>
                          <w:szCs w:val="28"/>
                        </w:rPr>
                        <w:t xml:space="preserve"> </w:t>
                      </w:r>
                      <w:r w:rsidRPr="007A27BB">
                        <w:rPr>
                          <w:rFonts w:ascii="Calibri" w:hAnsi="Calibri" w:cs="Calibri"/>
                          <w:sz w:val="28"/>
                          <w:szCs w:val="28"/>
                        </w:rPr>
                        <w:t>VALUES (&lt;u</w:t>
                      </w:r>
                      <w:proofErr w:type="spellStart"/>
                      <w:r w:rsidRPr="007A27BB">
                        <w:rPr>
                          <w:rFonts w:ascii="Calibri" w:hAnsi="Calibri" w:cs="Calibri"/>
                          <w:sz w:val="28"/>
                          <w:szCs w:val="28"/>
                        </w:rPr>
                        <w:t>ser_id</w:t>
                      </w:r>
                      <w:proofErr w:type="spellEnd"/>
                      <w:r w:rsidRPr="007A27BB">
                        <w:rPr>
                          <w:rFonts w:ascii="Calibri" w:hAnsi="Calibri" w:cs="Calibri"/>
                          <w:sz w:val="28"/>
                          <w:szCs w:val="28"/>
                        </w:rPr>
                        <w:t>&gt;, &lt;email&gt;, &lt;</w:t>
                      </w:r>
                      <w:proofErr w:type="spellStart"/>
                      <w:r w:rsidRPr="007A27BB">
                        <w:rPr>
                          <w:rFonts w:ascii="Calibri" w:hAnsi="Calibri" w:cs="Calibri"/>
                          <w:sz w:val="28"/>
                          <w:szCs w:val="28"/>
                        </w:rPr>
                        <w:t>first_name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last_name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contact_no</w:t>
                      </w:r>
                      <w:proofErr w:type="spellEnd"/>
                      <w:r w:rsidRPr="007A27BB">
                        <w:rPr>
                          <w:rFonts w:ascii="Calibri" w:hAnsi="Calibri" w:cs="Calibri"/>
                          <w:sz w:val="28"/>
                          <w:szCs w:val="28"/>
                        </w:rPr>
                        <w:t>&gt;, &lt;password&gt;, &lt;gender&gt;);</w:t>
                      </w:r>
                    </w:p>
                    <w:p w14:paraId="64DB2B88" w14:textId="77777777" w:rsidR="00742632" w:rsidRPr="007A27BB" w:rsidRDefault="00742632" w:rsidP="00742632">
                      <w:pPr>
                        <w:rPr>
                          <w:rFonts w:ascii="Calibri" w:hAnsi="Calibri" w:cs="Calibri"/>
                          <w:sz w:val="28"/>
                          <w:szCs w:val="28"/>
                        </w:rPr>
                      </w:pPr>
                    </w:p>
                    <w:p w14:paraId="2F5C0742"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Inserting data into Jobs table</w:t>
                      </w:r>
                    </w:p>
                    <w:p w14:paraId="061FF03F" w14:textId="30C9234D"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xml:space="preserve">-- </w:t>
                      </w:r>
                      <w:proofErr w:type="spellStart"/>
                      <w:r w:rsidRPr="007A27BB">
                        <w:rPr>
                          <w:rFonts w:ascii="Calibri" w:hAnsi="Calibri" w:cs="Calibri"/>
                          <w:b/>
                          <w:bCs/>
                          <w:sz w:val="28"/>
                          <w:szCs w:val="28"/>
                        </w:rPr>
                        <w:t>user_id</w:t>
                      </w:r>
                      <w:proofErr w:type="spellEnd"/>
                      <w:r w:rsidRPr="007A27BB">
                        <w:rPr>
                          <w:rFonts w:ascii="Calibri" w:hAnsi="Calibri" w:cs="Calibri"/>
                          <w:b/>
                          <w:bCs/>
                          <w:sz w:val="28"/>
                          <w:szCs w:val="28"/>
                        </w:rPr>
                        <w:t xml:space="preserve"> will be retrieved based on login</w:t>
                      </w:r>
                    </w:p>
                    <w:p w14:paraId="0BB45B80" w14:textId="32291C24" w:rsidR="007A27BB" w:rsidRPr="007A27BB" w:rsidRDefault="00742632" w:rsidP="00742632">
                      <w:pPr>
                        <w:rPr>
                          <w:rFonts w:ascii="Calibri" w:hAnsi="Calibri" w:cs="Calibri"/>
                          <w:b/>
                          <w:bCs/>
                          <w:sz w:val="28"/>
                          <w:szCs w:val="28"/>
                        </w:rPr>
                      </w:pPr>
                      <w:r w:rsidRPr="007A27BB">
                        <w:rPr>
                          <w:rFonts w:ascii="Calibri" w:hAnsi="Calibri" w:cs="Calibri"/>
                          <w:b/>
                          <w:bCs/>
                          <w:sz w:val="28"/>
                          <w:szCs w:val="28"/>
                        </w:rPr>
                        <w:t>-- Syntax</w:t>
                      </w:r>
                      <w:r w:rsidR="007A27BB">
                        <w:rPr>
                          <w:rFonts w:ascii="Calibri" w:hAnsi="Calibri" w:cs="Calibri"/>
                          <w:b/>
                          <w:bCs/>
                          <w:sz w:val="28"/>
                          <w:szCs w:val="28"/>
                        </w:rPr>
                        <w:t xml:space="preserve"> </w:t>
                      </w:r>
                      <w:r w:rsidRPr="007A27BB">
                        <w:rPr>
                          <w:rFonts w:ascii="Calibri" w:hAnsi="Calibri" w:cs="Calibri"/>
                          <w:b/>
                          <w:bCs/>
                          <w:sz w:val="28"/>
                          <w:szCs w:val="28"/>
                        </w:rPr>
                        <w:t xml:space="preserve">-- Authored -&gt; Shalini </w:t>
                      </w:r>
                      <w:proofErr w:type="spellStart"/>
                      <w:r w:rsidRPr="007A27BB">
                        <w:rPr>
                          <w:rFonts w:ascii="Calibri" w:hAnsi="Calibri" w:cs="Calibri"/>
                          <w:b/>
                          <w:bCs/>
                          <w:sz w:val="28"/>
                          <w:szCs w:val="28"/>
                        </w:rPr>
                        <w:t>Kothuru</w:t>
                      </w:r>
                      <w:proofErr w:type="spellEnd"/>
                      <w:r w:rsidRPr="007A27BB">
                        <w:rPr>
                          <w:rFonts w:ascii="Calibri" w:hAnsi="Calibri" w:cs="Calibri"/>
                          <w:b/>
                          <w:bCs/>
                          <w:sz w:val="28"/>
                          <w:szCs w:val="28"/>
                        </w:rPr>
                        <w:t xml:space="preserve"> </w:t>
                      </w:r>
                    </w:p>
                    <w:p w14:paraId="7BCF3140" w14:textId="19079151" w:rsidR="00742632" w:rsidRPr="007A27BB" w:rsidRDefault="00742632" w:rsidP="00742632">
                      <w:pPr>
                        <w:rPr>
                          <w:rFonts w:ascii="Calibri" w:hAnsi="Calibri" w:cs="Calibri"/>
                          <w:b/>
                          <w:bCs/>
                          <w:sz w:val="28"/>
                          <w:szCs w:val="28"/>
                        </w:rPr>
                      </w:pPr>
                      <w:r w:rsidRPr="007A27BB">
                        <w:rPr>
                          <w:rFonts w:ascii="Calibri" w:hAnsi="Calibri" w:cs="Calibri"/>
                          <w:sz w:val="28"/>
                          <w:szCs w:val="28"/>
                        </w:rPr>
                        <w:t>INSERT INTO Jobs (</w:t>
                      </w:r>
                      <w:proofErr w:type="spellStart"/>
                      <w:r w:rsidRPr="007A27BB">
                        <w:rPr>
                          <w:rFonts w:ascii="Calibri" w:hAnsi="Calibri" w:cs="Calibri"/>
                          <w:sz w:val="28"/>
                          <w:szCs w:val="28"/>
                        </w:rPr>
                        <w:t>user_id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Job_id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 xml:space="preserve">, Role, Location, URL, </w:t>
                      </w:r>
                      <w:proofErr w:type="spellStart"/>
                      <w:r w:rsidRPr="007A27BB">
                        <w:rPr>
                          <w:rFonts w:ascii="Calibri" w:hAnsi="Calibri" w:cs="Calibri"/>
                          <w:sz w:val="28"/>
                          <w:szCs w:val="28"/>
                        </w:rPr>
                        <w:t>Job_source</w:t>
                      </w:r>
                      <w:proofErr w:type="spellEnd"/>
                      <w:r w:rsidRPr="007A27BB">
                        <w:rPr>
                          <w:rFonts w:ascii="Calibri" w:hAnsi="Calibri" w:cs="Calibri"/>
                          <w:sz w:val="28"/>
                          <w:szCs w:val="28"/>
                        </w:rPr>
                        <w:t xml:space="preserve">, Referral, </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 xml:space="preserve">, Status, </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w:t>
                      </w:r>
                      <w:r w:rsidR="007A27BB" w:rsidRPr="007A27BB">
                        <w:rPr>
                          <w:rFonts w:ascii="Calibri" w:hAnsi="Calibri" w:cs="Calibri"/>
                          <w:b/>
                          <w:bCs/>
                          <w:sz w:val="28"/>
                          <w:szCs w:val="28"/>
                        </w:rPr>
                        <w:t xml:space="preserve"> </w:t>
                      </w:r>
                      <w:r w:rsidRPr="007A27BB">
                        <w:rPr>
                          <w:rFonts w:ascii="Calibri" w:hAnsi="Calibri" w:cs="Calibri"/>
                          <w:sz w:val="28"/>
                          <w:szCs w:val="28"/>
                        </w:rPr>
                        <w:t>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w:t>
                      </w:r>
                      <w:proofErr w:type="spellStart"/>
                      <w:r w:rsidRPr="007A27BB">
                        <w:rPr>
                          <w:rFonts w:ascii="Calibri" w:hAnsi="Calibri" w:cs="Calibri"/>
                          <w:sz w:val="28"/>
                          <w:szCs w:val="28"/>
                        </w:rPr>
                        <w:t>job_id</w:t>
                      </w:r>
                      <w:proofErr w:type="spellEnd"/>
                      <w:r w:rsidRPr="007A27BB">
                        <w:rPr>
                          <w:rFonts w:ascii="Calibri" w:hAnsi="Calibri" w:cs="Calibri"/>
                          <w:sz w:val="28"/>
                          <w:szCs w:val="28"/>
                        </w:rPr>
                        <w:t>&gt;, &lt;</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&gt;, &lt;Role&gt;, &lt;location&gt;, &lt;URL&gt;, &lt;</w:t>
                      </w:r>
                      <w:proofErr w:type="spellStart"/>
                      <w:r w:rsidRPr="007A27BB">
                        <w:rPr>
                          <w:rFonts w:ascii="Calibri" w:hAnsi="Calibri" w:cs="Calibri"/>
                          <w:sz w:val="28"/>
                          <w:szCs w:val="28"/>
                        </w:rPr>
                        <w:t>Job_source</w:t>
                      </w:r>
                      <w:proofErr w:type="spellEnd"/>
                      <w:r w:rsidRPr="007A27BB">
                        <w:rPr>
                          <w:rFonts w:ascii="Calibri" w:hAnsi="Calibri" w:cs="Calibri"/>
                          <w:sz w:val="28"/>
                          <w:szCs w:val="28"/>
                        </w:rPr>
                        <w:t>&gt;, &lt;Referral&gt;, &lt;</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&gt;, &lt;Status&gt;, &lt;</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&gt;);</w:t>
                      </w:r>
                    </w:p>
                  </w:txbxContent>
                </v:textbox>
                <w10:anchorlock/>
              </v:shape>
            </w:pict>
          </mc:Fallback>
        </mc:AlternateContent>
      </w:r>
    </w:p>
    <w:p w14:paraId="0C0A87DE" w14:textId="5803A121" w:rsidR="007A27BB" w:rsidRDefault="007A27BB" w:rsidP="007A27B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lastRenderedPageBreak/>
        <w:t>Update</w:t>
      </w:r>
      <w:r>
        <w:rPr>
          <w:rFonts w:ascii="Calibri" w:eastAsia="Calibri" w:hAnsi="Calibri" w:cs="Calibri"/>
          <w:b/>
          <w:bCs/>
          <w:color w:val="000000" w:themeColor="text1"/>
          <w:sz w:val="28"/>
          <w:szCs w:val="28"/>
        </w:rPr>
        <w:t xml:space="preserve"> Query Syntax for Tables:</w:t>
      </w:r>
    </w:p>
    <w:p w14:paraId="13435738" w14:textId="35E9BB4E" w:rsidR="007A27BB" w:rsidRDefault="007A27BB" w:rsidP="007A27B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62C3694A" wp14:editId="5C8758FF">
                <wp:extent cx="5969000" cy="3060700"/>
                <wp:effectExtent l="0" t="0" r="12700" b="12700"/>
                <wp:docPr id="2019536904" name="Text Box 4"/>
                <wp:cNvGraphicFramePr/>
                <a:graphic xmlns:a="http://schemas.openxmlformats.org/drawingml/2006/main">
                  <a:graphicData uri="http://schemas.microsoft.com/office/word/2010/wordprocessingShape">
                    <wps:wsp>
                      <wps:cNvSpPr txBox="1"/>
                      <wps:spPr>
                        <a:xfrm>
                          <a:off x="0" y="0"/>
                          <a:ext cx="5969000" cy="3060700"/>
                        </a:xfrm>
                        <a:prstGeom prst="rect">
                          <a:avLst/>
                        </a:prstGeom>
                        <a:solidFill>
                          <a:schemeClr val="lt1"/>
                        </a:solidFill>
                        <a:ln w="6350">
                          <a:solidFill>
                            <a:prstClr val="black"/>
                          </a:solidFill>
                        </a:ln>
                      </wps:spPr>
                      <wps:txbx>
                        <w:txbxContent>
                          <w:p w14:paraId="0AD8EDF8"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Update Query Syntax -</w:t>
                            </w:r>
                          </w:p>
                          <w:p w14:paraId="3F2E0614"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Updating the User Info</w:t>
                            </w:r>
                          </w:p>
                          <w:p w14:paraId="63AC15F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Syntax to Update everything except </w:t>
                            </w:r>
                            <w:proofErr w:type="spellStart"/>
                            <w:r w:rsidRPr="00791CF7">
                              <w:rPr>
                                <w:rFonts w:ascii="Calibri" w:hAnsi="Calibri" w:cs="Calibri"/>
                                <w:b/>
                                <w:bCs/>
                                <w:sz w:val="28"/>
                                <w:szCs w:val="28"/>
                              </w:rPr>
                              <w:t>User_id</w:t>
                            </w:r>
                            <w:proofErr w:type="spellEnd"/>
                            <w:r w:rsidRPr="00791CF7">
                              <w:rPr>
                                <w:rFonts w:ascii="Calibri" w:hAnsi="Calibri" w:cs="Calibri"/>
                                <w:b/>
                                <w:bCs/>
                                <w:sz w:val="28"/>
                                <w:szCs w:val="28"/>
                              </w:rPr>
                              <w:t xml:space="preserve"> &amp; Email &amp; Gender</w:t>
                            </w:r>
                          </w:p>
                          <w:p w14:paraId="5BD28EDF"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Authored -&gt; Adithya </w:t>
                            </w:r>
                            <w:proofErr w:type="spellStart"/>
                            <w:r w:rsidRPr="00791CF7">
                              <w:rPr>
                                <w:rFonts w:ascii="Calibri" w:hAnsi="Calibri" w:cs="Calibri"/>
                                <w:b/>
                                <w:bCs/>
                                <w:sz w:val="28"/>
                                <w:szCs w:val="28"/>
                              </w:rPr>
                              <w:t>Singupati</w:t>
                            </w:r>
                            <w:proofErr w:type="spellEnd"/>
                          </w:p>
                          <w:p w14:paraId="37BFF66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Users</w:t>
                            </w:r>
                          </w:p>
                          <w:p w14:paraId="5A5D7F46"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SET </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Contact_No</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contact_no</w:t>
                            </w:r>
                            <w:proofErr w:type="spellEnd"/>
                            <w:r w:rsidRPr="00791CF7">
                              <w:rPr>
                                <w:rFonts w:ascii="Calibri" w:hAnsi="Calibri" w:cs="Calibri"/>
                                <w:sz w:val="28"/>
                                <w:szCs w:val="28"/>
                              </w:rPr>
                              <w:t>&gt;, Password = &lt;password&gt;</w:t>
                            </w:r>
                          </w:p>
                          <w:p w14:paraId="4FE88BC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w:t>
                            </w:r>
                            <w:proofErr w:type="gramStart"/>
                            <w:r w:rsidRPr="00791CF7">
                              <w:rPr>
                                <w:rFonts w:ascii="Calibri" w:hAnsi="Calibri" w:cs="Calibri"/>
                                <w:sz w:val="28"/>
                                <w:szCs w:val="28"/>
                              </w:rPr>
                              <w:t>1;</w:t>
                            </w:r>
                            <w:proofErr w:type="gramEnd"/>
                          </w:p>
                          <w:p w14:paraId="5EBEFAFD" w14:textId="77777777" w:rsidR="00791CF7" w:rsidRPr="00791CF7" w:rsidRDefault="00791CF7" w:rsidP="00791CF7">
                            <w:pPr>
                              <w:rPr>
                                <w:rFonts w:ascii="Calibri" w:hAnsi="Calibri" w:cs="Calibri"/>
                                <w:sz w:val="28"/>
                                <w:szCs w:val="28"/>
                              </w:rPr>
                            </w:pPr>
                          </w:p>
                          <w:p w14:paraId="5FAFAD2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Syntax to update only the Application Status</w:t>
                            </w:r>
                          </w:p>
                          <w:p w14:paraId="71919012"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Authored -&gt; Adithya </w:t>
                            </w:r>
                            <w:proofErr w:type="spellStart"/>
                            <w:r w:rsidRPr="00791CF7">
                              <w:rPr>
                                <w:rFonts w:ascii="Calibri" w:hAnsi="Calibri" w:cs="Calibri"/>
                                <w:b/>
                                <w:bCs/>
                                <w:sz w:val="28"/>
                                <w:szCs w:val="28"/>
                              </w:rPr>
                              <w:t>Singupati</w:t>
                            </w:r>
                            <w:proofErr w:type="spellEnd"/>
                            <w:r w:rsidRPr="00791CF7">
                              <w:rPr>
                                <w:rFonts w:ascii="Calibri" w:hAnsi="Calibri" w:cs="Calibri"/>
                                <w:b/>
                                <w:bCs/>
                                <w:sz w:val="28"/>
                                <w:szCs w:val="28"/>
                              </w:rPr>
                              <w:t xml:space="preserve"> </w:t>
                            </w:r>
                          </w:p>
                          <w:p w14:paraId="7850EE82"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Jobs</w:t>
                            </w:r>
                          </w:p>
                          <w:p w14:paraId="3B8E5691" w14:textId="53DAE7B0" w:rsidR="007A27BB" w:rsidRPr="00791CF7" w:rsidRDefault="00791CF7" w:rsidP="00791CF7">
                            <w:pPr>
                              <w:rPr>
                                <w:rFonts w:ascii="Calibri" w:hAnsi="Calibri" w:cs="Calibri"/>
                                <w:sz w:val="28"/>
                                <w:szCs w:val="28"/>
                              </w:rPr>
                            </w:pPr>
                            <w:r w:rsidRPr="00791CF7">
                              <w:rPr>
                                <w:rFonts w:ascii="Calibri" w:hAnsi="Calibri" w:cs="Calibri"/>
                                <w:sz w:val="28"/>
                                <w:szCs w:val="28"/>
                              </w:rPr>
                              <w:t xml:space="preserve">SET status = &lt;status&gt; 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&gt; and </w:t>
                            </w:r>
                            <w:proofErr w:type="spellStart"/>
                            <w:r w:rsidRPr="00791CF7">
                              <w:rPr>
                                <w:rFonts w:ascii="Calibri" w:hAnsi="Calibri" w:cs="Calibri"/>
                                <w:sz w:val="28"/>
                                <w:szCs w:val="28"/>
                              </w:rPr>
                              <w:t>Job_id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job_id</w:t>
                            </w:r>
                            <w:proofErr w:type="spellEnd"/>
                            <w:proofErr w:type="gramStart"/>
                            <w:r w:rsidRPr="00791CF7">
                              <w:rPr>
                                <w:rFonts w:ascii="Calibri" w:hAnsi="Calibri" w:cs="Calibri"/>
                                <w:sz w:val="28"/>
                                <w:szCs w:val="28"/>
                              </w:rPr>
                              <w:t>&gt;;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C3694A" id="Text Box 4" o:spid="_x0000_s1029" type="#_x0000_t202" style="width:470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" fillcolor="white [3201]" strokeweight=".5pt">
                <v:textbox>
                  <w:txbxContent>
                    <w:p w14:paraId="0AD8EDF8"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Update Query Syntax -</w:t>
                      </w:r>
                    </w:p>
                    <w:p w14:paraId="3F2E0614"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Updating the User Info</w:t>
                      </w:r>
                    </w:p>
                    <w:p w14:paraId="63AC15F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Syntax to Update everything except </w:t>
                      </w:r>
                      <w:proofErr w:type="spellStart"/>
                      <w:r w:rsidRPr="00791CF7">
                        <w:rPr>
                          <w:rFonts w:ascii="Calibri" w:hAnsi="Calibri" w:cs="Calibri"/>
                          <w:b/>
                          <w:bCs/>
                          <w:sz w:val="28"/>
                          <w:szCs w:val="28"/>
                        </w:rPr>
                        <w:t>User_id</w:t>
                      </w:r>
                      <w:proofErr w:type="spellEnd"/>
                      <w:r w:rsidRPr="00791CF7">
                        <w:rPr>
                          <w:rFonts w:ascii="Calibri" w:hAnsi="Calibri" w:cs="Calibri"/>
                          <w:b/>
                          <w:bCs/>
                          <w:sz w:val="28"/>
                          <w:szCs w:val="28"/>
                        </w:rPr>
                        <w:t xml:space="preserve"> &amp; Email &amp; Gender</w:t>
                      </w:r>
                    </w:p>
                    <w:p w14:paraId="5BD28EDF"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Authored -&gt; Adithya </w:t>
                      </w:r>
                      <w:proofErr w:type="spellStart"/>
                      <w:r w:rsidRPr="00791CF7">
                        <w:rPr>
                          <w:rFonts w:ascii="Calibri" w:hAnsi="Calibri" w:cs="Calibri"/>
                          <w:b/>
                          <w:bCs/>
                          <w:sz w:val="28"/>
                          <w:szCs w:val="28"/>
                        </w:rPr>
                        <w:t>Singupati</w:t>
                      </w:r>
                      <w:proofErr w:type="spellEnd"/>
                    </w:p>
                    <w:p w14:paraId="37BFF66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Users</w:t>
                      </w:r>
                    </w:p>
                    <w:p w14:paraId="5A5D7F46"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SET </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Contact_No</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contact_no</w:t>
                      </w:r>
                      <w:proofErr w:type="spellEnd"/>
                      <w:r w:rsidRPr="00791CF7">
                        <w:rPr>
                          <w:rFonts w:ascii="Calibri" w:hAnsi="Calibri" w:cs="Calibri"/>
                          <w:sz w:val="28"/>
                          <w:szCs w:val="28"/>
                        </w:rPr>
                        <w:t>&gt;, Password = &lt;password&gt;</w:t>
                      </w:r>
                    </w:p>
                    <w:p w14:paraId="4FE88BC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w:t>
                      </w:r>
                      <w:proofErr w:type="gramStart"/>
                      <w:r w:rsidRPr="00791CF7">
                        <w:rPr>
                          <w:rFonts w:ascii="Calibri" w:hAnsi="Calibri" w:cs="Calibri"/>
                          <w:sz w:val="28"/>
                          <w:szCs w:val="28"/>
                        </w:rPr>
                        <w:t>1;</w:t>
                      </w:r>
                      <w:proofErr w:type="gramEnd"/>
                    </w:p>
                    <w:p w14:paraId="5EBEFAFD" w14:textId="77777777" w:rsidR="00791CF7" w:rsidRPr="00791CF7" w:rsidRDefault="00791CF7" w:rsidP="00791CF7">
                      <w:pPr>
                        <w:rPr>
                          <w:rFonts w:ascii="Calibri" w:hAnsi="Calibri" w:cs="Calibri"/>
                          <w:sz w:val="28"/>
                          <w:szCs w:val="28"/>
                        </w:rPr>
                      </w:pPr>
                    </w:p>
                    <w:p w14:paraId="5FAFAD2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Syntax to update only the Application Status</w:t>
                      </w:r>
                    </w:p>
                    <w:p w14:paraId="71919012"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Authored -&gt; Adithya </w:t>
                      </w:r>
                      <w:proofErr w:type="spellStart"/>
                      <w:r w:rsidRPr="00791CF7">
                        <w:rPr>
                          <w:rFonts w:ascii="Calibri" w:hAnsi="Calibri" w:cs="Calibri"/>
                          <w:b/>
                          <w:bCs/>
                          <w:sz w:val="28"/>
                          <w:szCs w:val="28"/>
                        </w:rPr>
                        <w:t>Singupati</w:t>
                      </w:r>
                      <w:proofErr w:type="spellEnd"/>
                      <w:r w:rsidRPr="00791CF7">
                        <w:rPr>
                          <w:rFonts w:ascii="Calibri" w:hAnsi="Calibri" w:cs="Calibri"/>
                          <w:b/>
                          <w:bCs/>
                          <w:sz w:val="28"/>
                          <w:szCs w:val="28"/>
                        </w:rPr>
                        <w:t xml:space="preserve"> </w:t>
                      </w:r>
                    </w:p>
                    <w:p w14:paraId="7850EE82"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Jobs</w:t>
                      </w:r>
                    </w:p>
                    <w:p w14:paraId="3B8E5691" w14:textId="53DAE7B0" w:rsidR="007A27BB" w:rsidRPr="00791CF7" w:rsidRDefault="00791CF7" w:rsidP="00791CF7">
                      <w:pPr>
                        <w:rPr>
                          <w:rFonts w:ascii="Calibri" w:hAnsi="Calibri" w:cs="Calibri"/>
                          <w:sz w:val="28"/>
                          <w:szCs w:val="28"/>
                        </w:rPr>
                      </w:pPr>
                      <w:r w:rsidRPr="00791CF7">
                        <w:rPr>
                          <w:rFonts w:ascii="Calibri" w:hAnsi="Calibri" w:cs="Calibri"/>
                          <w:sz w:val="28"/>
                          <w:szCs w:val="28"/>
                        </w:rPr>
                        <w:t xml:space="preserve">SET status = &lt;status&gt; 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&gt; and </w:t>
                      </w:r>
                      <w:proofErr w:type="spellStart"/>
                      <w:r w:rsidRPr="00791CF7">
                        <w:rPr>
                          <w:rFonts w:ascii="Calibri" w:hAnsi="Calibri" w:cs="Calibri"/>
                          <w:sz w:val="28"/>
                          <w:szCs w:val="28"/>
                        </w:rPr>
                        <w:t>Job_id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job_id</w:t>
                      </w:r>
                      <w:proofErr w:type="spellEnd"/>
                      <w:proofErr w:type="gramStart"/>
                      <w:r w:rsidRPr="00791CF7">
                        <w:rPr>
                          <w:rFonts w:ascii="Calibri" w:hAnsi="Calibri" w:cs="Calibri"/>
                          <w:sz w:val="28"/>
                          <w:szCs w:val="28"/>
                        </w:rPr>
                        <w:t>&gt;;</w:t>
                      </w:r>
                      <w:proofErr w:type="gramEnd"/>
                    </w:p>
                  </w:txbxContent>
                </v:textbox>
                <w10:anchorlock/>
              </v:shape>
            </w:pict>
          </mc:Fallback>
        </mc:AlternateContent>
      </w:r>
    </w:p>
    <w:p w14:paraId="4B2C0C0D" w14:textId="77777777" w:rsidR="00D05D0B" w:rsidRDefault="00365CCE" w:rsidP="00365CCE">
      <w:pPr>
        <w:spacing w:before="180" w:after="180" w:line="276" w:lineRule="auto"/>
        <w:jc w:val="both"/>
        <w:rPr>
          <w:rFonts w:ascii="Calibri" w:eastAsia="Calibri" w:hAnsi="Calibri" w:cs="Calibri"/>
          <w:b/>
          <w:bCs/>
          <w:noProof/>
          <w:color w:val="000000" w:themeColor="text1"/>
          <w:sz w:val="28"/>
          <w:szCs w:val="28"/>
        </w:rPr>
      </w:pPr>
      <w:r>
        <w:rPr>
          <w:rFonts w:ascii="Calibri" w:eastAsia="Calibri" w:hAnsi="Calibri" w:cs="Calibri"/>
          <w:b/>
          <w:bCs/>
          <w:color w:val="000000" w:themeColor="text1"/>
          <w:sz w:val="28"/>
          <w:szCs w:val="28"/>
        </w:rPr>
        <w:t>Index</w:t>
      </w:r>
      <w:r>
        <w:rPr>
          <w:rFonts w:ascii="Calibri" w:eastAsia="Calibri" w:hAnsi="Calibri" w:cs="Calibri"/>
          <w:b/>
          <w:bCs/>
          <w:color w:val="000000" w:themeColor="text1"/>
          <w:sz w:val="28"/>
          <w:szCs w:val="28"/>
        </w:rPr>
        <w:t xml:space="preserve"> Query </w:t>
      </w:r>
      <w:r>
        <w:rPr>
          <w:rFonts w:ascii="Calibri" w:eastAsia="Calibri" w:hAnsi="Calibri" w:cs="Calibri"/>
          <w:b/>
          <w:bCs/>
          <w:color w:val="000000" w:themeColor="text1"/>
          <w:sz w:val="28"/>
          <w:szCs w:val="28"/>
        </w:rPr>
        <w:t>User Emails</w:t>
      </w:r>
      <w:r>
        <w:rPr>
          <w:rFonts w:ascii="Calibri" w:eastAsia="Calibri" w:hAnsi="Calibri" w:cs="Calibri"/>
          <w:b/>
          <w:bCs/>
          <w:color w:val="000000" w:themeColor="text1"/>
          <w:sz w:val="28"/>
          <w:szCs w:val="28"/>
        </w:rPr>
        <w:t>:</w:t>
      </w:r>
      <w:r w:rsidR="00D05D0B" w:rsidRPr="00D05D0B">
        <w:rPr>
          <w:rFonts w:ascii="Calibri" w:eastAsia="Calibri" w:hAnsi="Calibri" w:cs="Calibri"/>
          <w:b/>
          <w:bCs/>
          <w:noProof/>
          <w:color w:val="000000" w:themeColor="text1"/>
          <w:sz w:val="28"/>
          <w:szCs w:val="28"/>
        </w:rPr>
        <w:t xml:space="preserve"> </w:t>
      </w:r>
    </w:p>
    <w:p w14:paraId="0FC1F0DA" w14:textId="2E4293C7" w:rsidR="00365CCE" w:rsidRDefault="00D05D0B" w:rsidP="00365CCE">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0AFF2EA9" wp14:editId="7AADC4CF">
                <wp:extent cx="5969000" cy="812800"/>
                <wp:effectExtent l="0" t="0" r="12700" b="12700"/>
                <wp:docPr id="311000027" name="Text Box 5"/>
                <wp:cNvGraphicFramePr/>
                <a:graphic xmlns:a="http://schemas.openxmlformats.org/drawingml/2006/main">
                  <a:graphicData uri="http://schemas.microsoft.com/office/word/2010/wordprocessingShape">
                    <wps:wsp>
                      <wps:cNvSpPr txBox="1"/>
                      <wps:spPr>
                        <a:xfrm>
                          <a:off x="0" y="0"/>
                          <a:ext cx="5969000" cy="812800"/>
                        </a:xfrm>
                        <a:prstGeom prst="rect">
                          <a:avLst/>
                        </a:prstGeom>
                        <a:solidFill>
                          <a:schemeClr val="lt1"/>
                        </a:solidFill>
                        <a:ln w="6350">
                          <a:solidFill>
                            <a:prstClr val="black"/>
                          </a:solidFill>
                        </a:ln>
                      </wps:spPr>
                      <wps:txbx>
                        <w:txbxContent>
                          <w:p w14:paraId="2258001D" w14:textId="77777777" w:rsidR="00D05D0B" w:rsidRPr="00D05D0B" w:rsidRDefault="00D05D0B" w:rsidP="00D05D0B">
                            <w:pPr>
                              <w:rPr>
                                <w:rFonts w:ascii="Calibri" w:hAnsi="Calibri" w:cs="Calibri"/>
                                <w:b/>
                                <w:bCs/>
                                <w:sz w:val="28"/>
                                <w:szCs w:val="28"/>
                              </w:rPr>
                            </w:pPr>
                            <w:r w:rsidRPr="00D05D0B">
                              <w:rPr>
                                <w:rFonts w:ascii="Calibri" w:hAnsi="Calibri" w:cs="Calibri"/>
                                <w:b/>
                                <w:bCs/>
                                <w:sz w:val="28"/>
                                <w:szCs w:val="28"/>
                              </w:rPr>
                              <w:t xml:space="preserve">-- Authored -&gt; Shalini </w:t>
                            </w:r>
                            <w:proofErr w:type="spellStart"/>
                            <w:r w:rsidRPr="00D05D0B">
                              <w:rPr>
                                <w:rFonts w:ascii="Calibri" w:hAnsi="Calibri" w:cs="Calibri"/>
                                <w:b/>
                                <w:bCs/>
                                <w:sz w:val="28"/>
                                <w:szCs w:val="28"/>
                              </w:rPr>
                              <w:t>Kothuru</w:t>
                            </w:r>
                            <w:proofErr w:type="spellEnd"/>
                            <w:r w:rsidRPr="00D05D0B">
                              <w:rPr>
                                <w:rFonts w:ascii="Calibri" w:hAnsi="Calibri" w:cs="Calibri"/>
                                <w:b/>
                                <w:bCs/>
                                <w:sz w:val="28"/>
                                <w:szCs w:val="28"/>
                              </w:rPr>
                              <w:t xml:space="preserve"> </w:t>
                            </w:r>
                          </w:p>
                          <w:p w14:paraId="321A1114" w14:textId="25092FE7" w:rsidR="00D05D0B" w:rsidRPr="00D05D0B" w:rsidRDefault="00D05D0B" w:rsidP="00D05D0B">
                            <w:pPr>
                              <w:rPr>
                                <w:rFonts w:ascii="Calibri" w:hAnsi="Calibri" w:cs="Calibri"/>
                                <w:sz w:val="28"/>
                                <w:szCs w:val="28"/>
                              </w:rPr>
                            </w:pPr>
                            <w:r w:rsidRPr="00D05D0B">
                              <w:rPr>
                                <w:rFonts w:ascii="Calibri" w:hAnsi="Calibri" w:cs="Calibri"/>
                                <w:sz w:val="28"/>
                                <w:szCs w:val="28"/>
                              </w:rPr>
                              <w:t xml:space="preserve">CREATE UNIQUE INDEX </w:t>
                            </w:r>
                            <w:proofErr w:type="spellStart"/>
                            <w:r w:rsidRPr="00D05D0B">
                              <w:rPr>
                                <w:rFonts w:ascii="Calibri" w:hAnsi="Calibri" w:cs="Calibri"/>
                                <w:sz w:val="28"/>
                                <w:szCs w:val="28"/>
                              </w:rPr>
                              <w:t>Email_index</w:t>
                            </w:r>
                            <w:proofErr w:type="spellEnd"/>
                            <w:r w:rsidRPr="00D05D0B">
                              <w:rPr>
                                <w:rFonts w:ascii="Calibri" w:hAnsi="Calibri" w:cs="Calibri"/>
                                <w:sz w:val="28"/>
                                <w:szCs w:val="28"/>
                              </w:rPr>
                              <w:t xml:space="preserve"> ON Users (Email</w:t>
                            </w:r>
                            <w:proofErr w:type="gramStart"/>
                            <w:r w:rsidRPr="00D05D0B">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FF2EA9" id="Text Box 5" o:spid="_x0000_s1030" type="#_x0000_t202" style="width:470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" fillcolor="white [3201]" strokeweight=".5pt">
                <v:textbox>
                  <w:txbxContent>
                    <w:p w14:paraId="2258001D" w14:textId="77777777" w:rsidR="00D05D0B" w:rsidRPr="00D05D0B" w:rsidRDefault="00D05D0B" w:rsidP="00D05D0B">
                      <w:pPr>
                        <w:rPr>
                          <w:rFonts w:ascii="Calibri" w:hAnsi="Calibri" w:cs="Calibri"/>
                          <w:b/>
                          <w:bCs/>
                          <w:sz w:val="28"/>
                          <w:szCs w:val="28"/>
                        </w:rPr>
                      </w:pPr>
                      <w:r w:rsidRPr="00D05D0B">
                        <w:rPr>
                          <w:rFonts w:ascii="Calibri" w:hAnsi="Calibri" w:cs="Calibri"/>
                          <w:b/>
                          <w:bCs/>
                          <w:sz w:val="28"/>
                          <w:szCs w:val="28"/>
                        </w:rPr>
                        <w:t xml:space="preserve">-- Authored -&gt; Shalini </w:t>
                      </w:r>
                      <w:proofErr w:type="spellStart"/>
                      <w:r w:rsidRPr="00D05D0B">
                        <w:rPr>
                          <w:rFonts w:ascii="Calibri" w:hAnsi="Calibri" w:cs="Calibri"/>
                          <w:b/>
                          <w:bCs/>
                          <w:sz w:val="28"/>
                          <w:szCs w:val="28"/>
                        </w:rPr>
                        <w:t>Kothuru</w:t>
                      </w:r>
                      <w:proofErr w:type="spellEnd"/>
                      <w:r w:rsidRPr="00D05D0B">
                        <w:rPr>
                          <w:rFonts w:ascii="Calibri" w:hAnsi="Calibri" w:cs="Calibri"/>
                          <w:b/>
                          <w:bCs/>
                          <w:sz w:val="28"/>
                          <w:szCs w:val="28"/>
                        </w:rPr>
                        <w:t xml:space="preserve"> </w:t>
                      </w:r>
                    </w:p>
                    <w:p w14:paraId="321A1114" w14:textId="25092FE7" w:rsidR="00D05D0B" w:rsidRPr="00D05D0B" w:rsidRDefault="00D05D0B" w:rsidP="00D05D0B">
                      <w:pPr>
                        <w:rPr>
                          <w:rFonts w:ascii="Calibri" w:hAnsi="Calibri" w:cs="Calibri"/>
                          <w:sz w:val="28"/>
                          <w:szCs w:val="28"/>
                        </w:rPr>
                      </w:pPr>
                      <w:r w:rsidRPr="00D05D0B">
                        <w:rPr>
                          <w:rFonts w:ascii="Calibri" w:hAnsi="Calibri" w:cs="Calibri"/>
                          <w:sz w:val="28"/>
                          <w:szCs w:val="28"/>
                        </w:rPr>
                        <w:t xml:space="preserve">CREATE UNIQUE INDEX </w:t>
                      </w:r>
                      <w:proofErr w:type="spellStart"/>
                      <w:r w:rsidRPr="00D05D0B">
                        <w:rPr>
                          <w:rFonts w:ascii="Calibri" w:hAnsi="Calibri" w:cs="Calibri"/>
                          <w:sz w:val="28"/>
                          <w:szCs w:val="28"/>
                        </w:rPr>
                        <w:t>Email_index</w:t>
                      </w:r>
                      <w:proofErr w:type="spellEnd"/>
                      <w:r w:rsidRPr="00D05D0B">
                        <w:rPr>
                          <w:rFonts w:ascii="Calibri" w:hAnsi="Calibri" w:cs="Calibri"/>
                          <w:sz w:val="28"/>
                          <w:szCs w:val="28"/>
                        </w:rPr>
                        <w:t xml:space="preserve"> ON Users (Email</w:t>
                      </w:r>
                      <w:proofErr w:type="gramStart"/>
                      <w:r w:rsidRPr="00D05D0B">
                        <w:rPr>
                          <w:rFonts w:ascii="Calibri" w:hAnsi="Calibri" w:cs="Calibri"/>
                          <w:sz w:val="28"/>
                          <w:szCs w:val="28"/>
                        </w:rPr>
                        <w:t>);</w:t>
                      </w:r>
                      <w:proofErr w:type="gramEnd"/>
                    </w:p>
                  </w:txbxContent>
                </v:textbox>
                <w10:anchorlock/>
              </v:shape>
            </w:pict>
          </mc:Fallback>
        </mc:AlternateContent>
      </w:r>
    </w:p>
    <w:p w14:paraId="13F03EB7" w14:textId="77777777" w:rsidR="00D05D0B" w:rsidRDefault="00D05D0B" w:rsidP="00D05D0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Queries for Creating</w:t>
      </w:r>
      <w:r>
        <w:rPr>
          <w:rFonts w:ascii="Calibri" w:eastAsia="Calibri" w:hAnsi="Calibri" w:cs="Calibri"/>
          <w:b/>
          <w:bCs/>
          <w:color w:val="000000" w:themeColor="text1"/>
          <w:sz w:val="28"/>
          <w:szCs w:val="28"/>
        </w:rPr>
        <w:t xml:space="preserve"> </w:t>
      </w:r>
      <w:r>
        <w:rPr>
          <w:rFonts w:ascii="Calibri" w:eastAsia="Calibri" w:hAnsi="Calibri" w:cs="Calibri"/>
          <w:b/>
          <w:bCs/>
          <w:color w:val="000000" w:themeColor="text1"/>
          <w:sz w:val="28"/>
          <w:szCs w:val="28"/>
        </w:rPr>
        <w:t>Views:</w:t>
      </w:r>
    </w:p>
    <w:p w14:paraId="2FF257D7" w14:textId="3723FE64" w:rsidR="00D05D0B" w:rsidRDefault="00D05D0B" w:rsidP="00D05D0B">
      <w:pPr>
        <w:spacing w:before="180" w:after="180" w:line="276" w:lineRule="auto"/>
        <w:jc w:val="both"/>
        <w:rPr>
          <w:rFonts w:ascii="Calibri" w:eastAsia="Calibri" w:hAnsi="Calibri" w:cs="Calibri"/>
          <w:b/>
          <w:bCs/>
          <w:noProof/>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7AE3022B" wp14:editId="53650244">
                <wp:extent cx="5969000" cy="2882900"/>
                <wp:effectExtent l="0" t="0" r="12700" b="12700"/>
                <wp:docPr id="334776685" name="Text Box 6"/>
                <wp:cNvGraphicFramePr/>
                <a:graphic xmlns:a="http://schemas.openxmlformats.org/drawingml/2006/main">
                  <a:graphicData uri="http://schemas.microsoft.com/office/word/2010/wordprocessingShape">
                    <wps:wsp>
                      <wps:cNvSpPr txBox="1"/>
                      <wps:spPr>
                        <a:xfrm>
                          <a:off x="0" y="0"/>
                          <a:ext cx="5969000" cy="2882900"/>
                        </a:xfrm>
                        <a:prstGeom prst="rect">
                          <a:avLst/>
                        </a:prstGeom>
                        <a:solidFill>
                          <a:schemeClr val="lt1"/>
                        </a:solidFill>
                        <a:ln w="6350">
                          <a:solidFill>
                            <a:prstClr val="black"/>
                          </a:solidFill>
                        </a:ln>
                      </wps:spPr>
                      <wps:txbx>
                        <w:txbxContent>
                          <w:p w14:paraId="6C3B8E67"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the User Profile</w:t>
                            </w:r>
                          </w:p>
                          <w:p w14:paraId="43D2EC38"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Authored -&gt; Malhar Dhopate</w:t>
                            </w:r>
                          </w:p>
                          <w:p w14:paraId="0DBD0247"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UserProfile</w:t>
                            </w:r>
                            <w:proofErr w:type="spellEnd"/>
                            <w:r w:rsidRPr="008E1B04">
                              <w:rPr>
                                <w:rFonts w:ascii="Calibri" w:hAnsi="Calibri" w:cs="Calibri"/>
                                <w:sz w:val="28"/>
                                <w:szCs w:val="28"/>
                              </w:rPr>
                              <w:t xml:space="preserve"> AS(</w:t>
                            </w:r>
                          </w:p>
                          <w:p w14:paraId="270D20C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Email, </w:t>
                            </w:r>
                            <w:proofErr w:type="spellStart"/>
                            <w:proofErr w:type="gramStart"/>
                            <w:r w:rsidRPr="008E1B04">
                              <w:rPr>
                                <w:rFonts w:ascii="Calibri" w:hAnsi="Calibri" w:cs="Calibri"/>
                                <w:sz w:val="28"/>
                                <w:szCs w:val="28"/>
                              </w:rPr>
                              <w:t>First</w:t>
                            </w:r>
                            <w:proofErr w:type="gramEnd"/>
                            <w:r w:rsidRPr="008E1B04">
                              <w:rPr>
                                <w:rFonts w:ascii="Calibri" w:hAnsi="Calibri" w:cs="Calibri"/>
                                <w:sz w:val="28"/>
                                <w:szCs w:val="28"/>
                              </w:rPr>
                              <w:t>_Name</w:t>
                            </w:r>
                            <w:proofErr w:type="spellEnd"/>
                            <w:r w:rsidRPr="008E1B04">
                              <w:rPr>
                                <w:rFonts w:ascii="Calibri" w:hAnsi="Calibri" w:cs="Calibri"/>
                                <w:sz w:val="28"/>
                                <w:szCs w:val="28"/>
                              </w:rPr>
                              <w:t xml:space="preserve"> || ' ' || </w:t>
                            </w:r>
                            <w:proofErr w:type="spellStart"/>
                            <w:r w:rsidRPr="008E1B04">
                              <w:rPr>
                                <w:rFonts w:ascii="Calibri" w:hAnsi="Calibri" w:cs="Calibri"/>
                                <w:sz w:val="28"/>
                                <w:szCs w:val="28"/>
                              </w:rPr>
                              <w:t>Last_Name</w:t>
                            </w:r>
                            <w:proofErr w:type="spellEnd"/>
                            <w:r w:rsidRPr="008E1B04">
                              <w:rPr>
                                <w:rFonts w:ascii="Calibri" w:hAnsi="Calibri" w:cs="Calibri"/>
                                <w:sz w:val="28"/>
                                <w:szCs w:val="28"/>
                              </w:rPr>
                              <w:t xml:space="preserve"> AS </w:t>
                            </w:r>
                            <w:proofErr w:type="spellStart"/>
                            <w:r w:rsidRPr="008E1B04">
                              <w:rPr>
                                <w:rFonts w:ascii="Calibri" w:hAnsi="Calibri" w:cs="Calibri"/>
                                <w:sz w:val="28"/>
                                <w:szCs w:val="28"/>
                              </w:rPr>
                              <w:t>Full_Name</w:t>
                            </w:r>
                            <w:proofErr w:type="spellEnd"/>
                            <w:r w:rsidRPr="008E1B04">
                              <w:rPr>
                                <w:rFonts w:ascii="Calibri" w:hAnsi="Calibri" w:cs="Calibri"/>
                                <w:sz w:val="28"/>
                                <w:szCs w:val="28"/>
                              </w:rPr>
                              <w:t>, Gender FROM users);</w:t>
                            </w:r>
                          </w:p>
                          <w:p w14:paraId="3DAF5AF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    </w:t>
                            </w:r>
                          </w:p>
                          <w:p w14:paraId="0B41AC6C"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job application for a User</w:t>
                            </w:r>
                          </w:p>
                          <w:p w14:paraId="718053EB"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xml:space="preserve">-- Authored -&gt; Adithya </w:t>
                            </w:r>
                            <w:proofErr w:type="spellStart"/>
                            <w:r w:rsidRPr="008E1B04">
                              <w:rPr>
                                <w:rFonts w:ascii="Calibri" w:hAnsi="Calibri" w:cs="Calibri"/>
                                <w:b/>
                                <w:bCs/>
                                <w:sz w:val="28"/>
                                <w:szCs w:val="28"/>
                              </w:rPr>
                              <w:t>Singupati</w:t>
                            </w:r>
                            <w:proofErr w:type="spellEnd"/>
                            <w:r w:rsidRPr="008E1B04">
                              <w:rPr>
                                <w:rFonts w:ascii="Calibri" w:hAnsi="Calibri" w:cs="Calibri"/>
                                <w:b/>
                                <w:bCs/>
                                <w:sz w:val="28"/>
                                <w:szCs w:val="28"/>
                              </w:rPr>
                              <w:t xml:space="preserve"> </w:t>
                            </w:r>
                          </w:p>
                          <w:p w14:paraId="63205069"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job_applications</w:t>
                            </w:r>
                            <w:proofErr w:type="spellEnd"/>
                            <w:r w:rsidRPr="008E1B04">
                              <w:rPr>
                                <w:rFonts w:ascii="Calibri" w:hAnsi="Calibri" w:cs="Calibri"/>
                                <w:sz w:val="28"/>
                                <w:szCs w:val="28"/>
                              </w:rPr>
                              <w:t xml:space="preserve"> AS (</w:t>
                            </w:r>
                          </w:p>
                          <w:p w14:paraId="69B9B784"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 FROM Jobs WHERE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 &lt;</w:t>
                            </w:r>
                            <w:proofErr w:type="spellStart"/>
                            <w:r w:rsidRPr="008E1B04">
                              <w:rPr>
                                <w:rFonts w:ascii="Calibri" w:hAnsi="Calibri" w:cs="Calibri"/>
                                <w:sz w:val="28"/>
                                <w:szCs w:val="28"/>
                              </w:rPr>
                              <w:t>user_id</w:t>
                            </w:r>
                            <w:proofErr w:type="spellEnd"/>
                            <w:r w:rsidRPr="008E1B04">
                              <w:rPr>
                                <w:rFonts w:ascii="Calibri" w:hAnsi="Calibri" w:cs="Calibri"/>
                                <w:sz w:val="28"/>
                                <w:szCs w:val="28"/>
                              </w:rPr>
                              <w:t>&gt; -- This will be pulled from the user's log in info</w:t>
                            </w:r>
                          </w:p>
                          <w:p w14:paraId="14C227F6"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ORDER BY </w:t>
                            </w:r>
                            <w:proofErr w:type="spellStart"/>
                            <w:r w:rsidRPr="008E1B04">
                              <w:rPr>
                                <w:rFonts w:ascii="Calibri" w:hAnsi="Calibri" w:cs="Calibri"/>
                                <w:sz w:val="28"/>
                                <w:szCs w:val="28"/>
                              </w:rPr>
                              <w:t>application_date</w:t>
                            </w:r>
                            <w:proofErr w:type="spellEnd"/>
                            <w:r w:rsidRPr="008E1B04">
                              <w:rPr>
                                <w:rFonts w:ascii="Calibri" w:hAnsi="Calibri" w:cs="Calibri"/>
                                <w:sz w:val="28"/>
                                <w:szCs w:val="28"/>
                              </w:rPr>
                              <w:t xml:space="preserve"> DESC</w:t>
                            </w:r>
                          </w:p>
                          <w:p w14:paraId="2C0FA697" w14:textId="7783B625" w:rsidR="00D05D0B" w:rsidRPr="008E1B04" w:rsidRDefault="008E1B04" w:rsidP="008E1B04">
                            <w:pPr>
                              <w:rPr>
                                <w:rFonts w:ascii="Calibri" w:hAnsi="Calibri" w:cs="Calibri"/>
                                <w:sz w:val="28"/>
                                <w:szCs w:val="28"/>
                              </w:rPr>
                            </w:pPr>
                            <w:r w:rsidRPr="008E1B04">
                              <w:rPr>
                                <w:rFonts w:ascii="Calibri" w:hAnsi="Calibri" w:cs="Calibr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3022B" id="Text Box 6" o:spid="_x0000_s1031" type="#_x0000_t202" style="width:470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" fillcolor="white [3201]" strokeweight=".5pt">
                <v:textbox>
                  <w:txbxContent>
                    <w:p w14:paraId="6C3B8E67"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the User Profile</w:t>
                      </w:r>
                    </w:p>
                    <w:p w14:paraId="43D2EC38"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Authored -&gt; Malhar Dhopate</w:t>
                      </w:r>
                    </w:p>
                    <w:p w14:paraId="0DBD0247"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UserProfile</w:t>
                      </w:r>
                      <w:proofErr w:type="spellEnd"/>
                      <w:r w:rsidRPr="008E1B04">
                        <w:rPr>
                          <w:rFonts w:ascii="Calibri" w:hAnsi="Calibri" w:cs="Calibri"/>
                          <w:sz w:val="28"/>
                          <w:szCs w:val="28"/>
                        </w:rPr>
                        <w:t xml:space="preserve"> AS(</w:t>
                      </w:r>
                    </w:p>
                    <w:p w14:paraId="270D20C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Email, </w:t>
                      </w:r>
                      <w:proofErr w:type="spellStart"/>
                      <w:proofErr w:type="gramStart"/>
                      <w:r w:rsidRPr="008E1B04">
                        <w:rPr>
                          <w:rFonts w:ascii="Calibri" w:hAnsi="Calibri" w:cs="Calibri"/>
                          <w:sz w:val="28"/>
                          <w:szCs w:val="28"/>
                        </w:rPr>
                        <w:t>First</w:t>
                      </w:r>
                      <w:proofErr w:type="gramEnd"/>
                      <w:r w:rsidRPr="008E1B04">
                        <w:rPr>
                          <w:rFonts w:ascii="Calibri" w:hAnsi="Calibri" w:cs="Calibri"/>
                          <w:sz w:val="28"/>
                          <w:szCs w:val="28"/>
                        </w:rPr>
                        <w:t>_Name</w:t>
                      </w:r>
                      <w:proofErr w:type="spellEnd"/>
                      <w:r w:rsidRPr="008E1B04">
                        <w:rPr>
                          <w:rFonts w:ascii="Calibri" w:hAnsi="Calibri" w:cs="Calibri"/>
                          <w:sz w:val="28"/>
                          <w:szCs w:val="28"/>
                        </w:rPr>
                        <w:t xml:space="preserve"> || ' ' || </w:t>
                      </w:r>
                      <w:proofErr w:type="spellStart"/>
                      <w:r w:rsidRPr="008E1B04">
                        <w:rPr>
                          <w:rFonts w:ascii="Calibri" w:hAnsi="Calibri" w:cs="Calibri"/>
                          <w:sz w:val="28"/>
                          <w:szCs w:val="28"/>
                        </w:rPr>
                        <w:t>Last_Name</w:t>
                      </w:r>
                      <w:proofErr w:type="spellEnd"/>
                      <w:r w:rsidRPr="008E1B04">
                        <w:rPr>
                          <w:rFonts w:ascii="Calibri" w:hAnsi="Calibri" w:cs="Calibri"/>
                          <w:sz w:val="28"/>
                          <w:szCs w:val="28"/>
                        </w:rPr>
                        <w:t xml:space="preserve"> AS </w:t>
                      </w:r>
                      <w:proofErr w:type="spellStart"/>
                      <w:r w:rsidRPr="008E1B04">
                        <w:rPr>
                          <w:rFonts w:ascii="Calibri" w:hAnsi="Calibri" w:cs="Calibri"/>
                          <w:sz w:val="28"/>
                          <w:szCs w:val="28"/>
                        </w:rPr>
                        <w:t>Full_Name</w:t>
                      </w:r>
                      <w:proofErr w:type="spellEnd"/>
                      <w:r w:rsidRPr="008E1B04">
                        <w:rPr>
                          <w:rFonts w:ascii="Calibri" w:hAnsi="Calibri" w:cs="Calibri"/>
                          <w:sz w:val="28"/>
                          <w:szCs w:val="28"/>
                        </w:rPr>
                        <w:t>, Gender FROM users);</w:t>
                      </w:r>
                    </w:p>
                    <w:p w14:paraId="3DAF5AF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    </w:t>
                      </w:r>
                    </w:p>
                    <w:p w14:paraId="0B41AC6C"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job application for a User</w:t>
                      </w:r>
                    </w:p>
                    <w:p w14:paraId="718053EB"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xml:space="preserve">-- Authored -&gt; Adithya </w:t>
                      </w:r>
                      <w:proofErr w:type="spellStart"/>
                      <w:r w:rsidRPr="008E1B04">
                        <w:rPr>
                          <w:rFonts w:ascii="Calibri" w:hAnsi="Calibri" w:cs="Calibri"/>
                          <w:b/>
                          <w:bCs/>
                          <w:sz w:val="28"/>
                          <w:szCs w:val="28"/>
                        </w:rPr>
                        <w:t>Singupati</w:t>
                      </w:r>
                      <w:proofErr w:type="spellEnd"/>
                      <w:r w:rsidRPr="008E1B04">
                        <w:rPr>
                          <w:rFonts w:ascii="Calibri" w:hAnsi="Calibri" w:cs="Calibri"/>
                          <w:b/>
                          <w:bCs/>
                          <w:sz w:val="28"/>
                          <w:szCs w:val="28"/>
                        </w:rPr>
                        <w:t xml:space="preserve"> </w:t>
                      </w:r>
                    </w:p>
                    <w:p w14:paraId="63205069"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job_applications</w:t>
                      </w:r>
                      <w:proofErr w:type="spellEnd"/>
                      <w:r w:rsidRPr="008E1B04">
                        <w:rPr>
                          <w:rFonts w:ascii="Calibri" w:hAnsi="Calibri" w:cs="Calibri"/>
                          <w:sz w:val="28"/>
                          <w:szCs w:val="28"/>
                        </w:rPr>
                        <w:t xml:space="preserve"> AS (</w:t>
                      </w:r>
                    </w:p>
                    <w:p w14:paraId="69B9B784"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 FROM Jobs WHERE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 &lt;</w:t>
                      </w:r>
                      <w:proofErr w:type="spellStart"/>
                      <w:r w:rsidRPr="008E1B04">
                        <w:rPr>
                          <w:rFonts w:ascii="Calibri" w:hAnsi="Calibri" w:cs="Calibri"/>
                          <w:sz w:val="28"/>
                          <w:szCs w:val="28"/>
                        </w:rPr>
                        <w:t>user_id</w:t>
                      </w:r>
                      <w:proofErr w:type="spellEnd"/>
                      <w:r w:rsidRPr="008E1B04">
                        <w:rPr>
                          <w:rFonts w:ascii="Calibri" w:hAnsi="Calibri" w:cs="Calibri"/>
                          <w:sz w:val="28"/>
                          <w:szCs w:val="28"/>
                        </w:rPr>
                        <w:t>&gt; -- This will be pulled from the user's log in info</w:t>
                      </w:r>
                    </w:p>
                    <w:p w14:paraId="14C227F6"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ORDER BY </w:t>
                      </w:r>
                      <w:proofErr w:type="spellStart"/>
                      <w:r w:rsidRPr="008E1B04">
                        <w:rPr>
                          <w:rFonts w:ascii="Calibri" w:hAnsi="Calibri" w:cs="Calibri"/>
                          <w:sz w:val="28"/>
                          <w:szCs w:val="28"/>
                        </w:rPr>
                        <w:t>application_date</w:t>
                      </w:r>
                      <w:proofErr w:type="spellEnd"/>
                      <w:r w:rsidRPr="008E1B04">
                        <w:rPr>
                          <w:rFonts w:ascii="Calibri" w:hAnsi="Calibri" w:cs="Calibri"/>
                          <w:sz w:val="28"/>
                          <w:szCs w:val="28"/>
                        </w:rPr>
                        <w:t xml:space="preserve"> DESC</w:t>
                      </w:r>
                    </w:p>
                    <w:p w14:paraId="2C0FA697" w14:textId="7783B625" w:rsidR="00D05D0B" w:rsidRPr="008E1B04" w:rsidRDefault="008E1B04" w:rsidP="008E1B04">
                      <w:pPr>
                        <w:rPr>
                          <w:rFonts w:ascii="Calibri" w:hAnsi="Calibri" w:cs="Calibri"/>
                          <w:sz w:val="28"/>
                          <w:szCs w:val="28"/>
                        </w:rPr>
                      </w:pPr>
                      <w:r w:rsidRPr="008E1B04">
                        <w:rPr>
                          <w:rFonts w:ascii="Calibri" w:hAnsi="Calibri" w:cs="Calibri"/>
                          <w:sz w:val="28"/>
                          <w:szCs w:val="28"/>
                        </w:rPr>
                        <w:t>);</w:t>
                      </w:r>
                    </w:p>
                  </w:txbxContent>
                </v:textbox>
                <w10:anchorlock/>
              </v:shape>
            </w:pict>
          </mc:Fallback>
        </mc:AlternateContent>
      </w:r>
      <w:r w:rsidRPr="00D05D0B">
        <w:rPr>
          <w:rFonts w:ascii="Calibri" w:eastAsia="Calibri" w:hAnsi="Calibri" w:cs="Calibri"/>
          <w:b/>
          <w:bCs/>
          <w:noProof/>
          <w:color w:val="000000" w:themeColor="text1"/>
          <w:sz w:val="28"/>
          <w:szCs w:val="28"/>
        </w:rPr>
        <w:t xml:space="preserve"> </w:t>
      </w:r>
    </w:p>
    <w:p w14:paraId="3D309F5B" w14:textId="79B84E5D" w:rsidR="00D05D0B" w:rsidRDefault="008E1B04" w:rsidP="00365CCE">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w:lastRenderedPageBreak/>
        <mc:AlternateContent>
          <mc:Choice Requires="wps">
            <w:drawing>
              <wp:inline distT="0" distB="0" distL="0" distR="0" wp14:anchorId="42D9448D" wp14:editId="1841D8E5">
                <wp:extent cx="6210300" cy="8166100"/>
                <wp:effectExtent l="0" t="0" r="12700" b="12700"/>
                <wp:docPr id="481463419" name="Text Box 7"/>
                <wp:cNvGraphicFramePr/>
                <a:graphic xmlns:a="http://schemas.openxmlformats.org/drawingml/2006/main">
                  <a:graphicData uri="http://schemas.microsoft.com/office/word/2010/wordprocessingShape">
                    <wps:wsp>
                      <wps:cNvSpPr txBox="1"/>
                      <wps:spPr>
                        <a:xfrm>
                          <a:off x="0" y="0"/>
                          <a:ext cx="6210300" cy="8166100"/>
                        </a:xfrm>
                        <a:prstGeom prst="rect">
                          <a:avLst/>
                        </a:prstGeom>
                        <a:solidFill>
                          <a:schemeClr val="lt1"/>
                        </a:solidFill>
                        <a:ln w="6350">
                          <a:solidFill>
                            <a:prstClr val="black"/>
                          </a:solidFill>
                        </a:ln>
                      </wps:spPr>
                      <wps:txbx>
                        <w:txbxContent>
                          <w:p w14:paraId="51FE5FB9"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month</w:t>
                            </w:r>
                          </w:p>
                          <w:p w14:paraId="25529198" w14:textId="77777777" w:rsidR="00000000" w:rsidRDefault="00000000"/>
                          <w:p w14:paraId="26AB1932" w14:textId="388CD824"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0CF2569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as (  </w:t>
                            </w:r>
                          </w:p>
                          <w:p w14:paraId="47F117B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FROM Jobs</w:t>
                            </w:r>
                          </w:p>
                          <w:p w14:paraId="0727325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5C377F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w:t>
                            </w:r>
                          </w:p>
                          <w:p w14:paraId="36DF282F" w14:textId="77777777" w:rsidR="00A42E8A" w:rsidRPr="00A42E8A" w:rsidRDefault="00A42E8A" w:rsidP="00A42E8A">
                            <w:pPr>
                              <w:rPr>
                                <w:rFonts w:ascii="Calibri" w:hAnsi="Calibri" w:cs="Calibri"/>
                                <w:sz w:val="28"/>
                                <w:szCs w:val="28"/>
                              </w:rPr>
                            </w:pP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xml:space="preserve"> &gt;= DATE_SUB(CURRENT_DATE(), INTERVAL 1 MONTH)</w:t>
                            </w:r>
                            <w:proofErr w:type="gramStart"/>
                            <w:r w:rsidRPr="00A42E8A">
                              <w:rPr>
                                <w:rFonts w:ascii="Calibri" w:hAnsi="Calibri" w:cs="Calibri"/>
                                <w:sz w:val="28"/>
                                <w:szCs w:val="28"/>
                              </w:rPr>
                              <w:t>);</w:t>
                            </w:r>
                            <w:proofErr w:type="gramEnd"/>
                          </w:p>
                          <w:p w14:paraId="2A1575E8" w14:textId="77777777" w:rsidR="00A42E8A" w:rsidRPr="00A42E8A" w:rsidRDefault="00A42E8A" w:rsidP="00A42E8A">
                            <w:pPr>
                              <w:rPr>
                                <w:rFonts w:ascii="Calibri" w:hAnsi="Calibri" w:cs="Calibri"/>
                                <w:sz w:val="28"/>
                                <w:szCs w:val="28"/>
                              </w:rPr>
                            </w:pPr>
                          </w:p>
                          <w:p w14:paraId="14590F2A"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week</w:t>
                            </w:r>
                          </w:p>
                          <w:p w14:paraId="37A7757B"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2E52C48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num_of_jobs_applied_weekly</w:t>
                            </w:r>
                            <w:proofErr w:type="spellEnd"/>
                            <w:r w:rsidRPr="00A42E8A">
                              <w:rPr>
                                <w:rFonts w:ascii="Calibri" w:hAnsi="Calibri" w:cs="Calibri"/>
                                <w:sz w:val="28"/>
                                <w:szCs w:val="28"/>
                              </w:rPr>
                              <w:t xml:space="preserve"> as (</w:t>
                            </w:r>
                          </w:p>
                          <w:p w14:paraId="3849540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w:t>
                            </w:r>
                            <w:proofErr w:type="gramStart"/>
                            <w:r w:rsidRPr="00A42E8A">
                              <w:rPr>
                                <w:rFonts w:ascii="Calibri" w:hAnsi="Calibri" w:cs="Calibri"/>
                                <w:sz w:val="28"/>
                                <w:szCs w:val="28"/>
                              </w:rPr>
                              <w:t>weekly</w:t>
                            </w:r>
                            <w:proofErr w:type="spellEnd"/>
                            <w:proofErr w:type="gramEnd"/>
                          </w:p>
                          <w:p w14:paraId="7028FE6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6FB4DDA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8A7617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YEAR(</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YEAR(CURRENT_DATE())</w:t>
                            </w:r>
                          </w:p>
                          <w:p w14:paraId="18524B47"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WEEK(</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WEEK(CURRENT_DATE())</w:t>
                            </w:r>
                            <w:proofErr w:type="gramStart"/>
                            <w:r w:rsidRPr="00A42E8A">
                              <w:rPr>
                                <w:rFonts w:ascii="Calibri" w:hAnsi="Calibri" w:cs="Calibri"/>
                                <w:sz w:val="28"/>
                                <w:szCs w:val="28"/>
                              </w:rPr>
                              <w:t>);</w:t>
                            </w:r>
                            <w:proofErr w:type="gramEnd"/>
                          </w:p>
                          <w:p w14:paraId="281E95BF" w14:textId="77777777" w:rsidR="00A42E8A" w:rsidRPr="00A42E8A" w:rsidRDefault="00A42E8A" w:rsidP="00A42E8A">
                            <w:pPr>
                              <w:rPr>
                                <w:rFonts w:ascii="Calibri" w:hAnsi="Calibri" w:cs="Calibri"/>
                                <w:sz w:val="28"/>
                                <w:szCs w:val="28"/>
                              </w:rPr>
                            </w:pPr>
                          </w:p>
                          <w:p w14:paraId="386387A5"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Ratio of application status - This View Displays the number of applications for each Application Status</w:t>
                            </w:r>
                          </w:p>
                          <w:p w14:paraId="5D5794D0"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03F4E18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pie_chart_ratio</w:t>
                            </w:r>
                            <w:proofErr w:type="spellEnd"/>
                            <w:r w:rsidRPr="00A42E8A">
                              <w:rPr>
                                <w:rFonts w:ascii="Calibri" w:hAnsi="Calibri" w:cs="Calibri"/>
                                <w:sz w:val="28"/>
                                <w:szCs w:val="28"/>
                              </w:rPr>
                              <w:t xml:space="preserve"> as (</w:t>
                            </w:r>
                          </w:p>
                          <w:p w14:paraId="647CDC72"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Status, COUNT(*) AS </w:t>
                            </w:r>
                            <w:proofErr w:type="gramStart"/>
                            <w:r w:rsidRPr="00A42E8A">
                              <w:rPr>
                                <w:rFonts w:ascii="Calibri" w:hAnsi="Calibri" w:cs="Calibri"/>
                                <w:sz w:val="28"/>
                                <w:szCs w:val="28"/>
                              </w:rPr>
                              <w:t>count</w:t>
                            </w:r>
                            <w:proofErr w:type="gramEnd"/>
                          </w:p>
                          <w:p w14:paraId="2521EA8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212F83E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36E4119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Status IN (SELECT DISTINCT Status FROM Jobs 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w:t>
                            </w:r>
                          </w:p>
                          <w:p w14:paraId="6684353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GROUP BY Status</w:t>
                            </w:r>
                            <w:proofErr w:type="gramStart"/>
                            <w:r w:rsidRPr="00A42E8A">
                              <w:rPr>
                                <w:rFonts w:ascii="Calibri" w:hAnsi="Calibri" w:cs="Calibri"/>
                                <w:sz w:val="28"/>
                                <w:szCs w:val="28"/>
                              </w:rPr>
                              <w:t>);</w:t>
                            </w:r>
                            <w:proofErr w:type="gramEnd"/>
                          </w:p>
                          <w:p w14:paraId="78FB1509" w14:textId="77777777" w:rsidR="00A42E8A" w:rsidRPr="00A42E8A" w:rsidRDefault="00A42E8A" w:rsidP="00A42E8A">
                            <w:pPr>
                              <w:rPr>
                                <w:rFonts w:ascii="Calibri" w:hAnsi="Calibri" w:cs="Calibri"/>
                                <w:sz w:val="28"/>
                                <w:szCs w:val="28"/>
                              </w:rPr>
                            </w:pPr>
                          </w:p>
                          <w:p w14:paraId="5362FD18"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Map visualization by number of jobs by locations - This View displays the count of applications for every location</w:t>
                            </w:r>
                          </w:p>
                          <w:p w14:paraId="1794611B"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Adithya </w:t>
                            </w:r>
                            <w:proofErr w:type="spellStart"/>
                            <w:r w:rsidRPr="00A42E8A">
                              <w:rPr>
                                <w:rFonts w:ascii="Calibri" w:hAnsi="Calibri" w:cs="Calibri"/>
                                <w:b/>
                                <w:bCs/>
                                <w:sz w:val="28"/>
                                <w:szCs w:val="28"/>
                              </w:rPr>
                              <w:t>Singupati</w:t>
                            </w:r>
                            <w:proofErr w:type="spellEnd"/>
                            <w:r w:rsidRPr="00A42E8A">
                              <w:rPr>
                                <w:rFonts w:ascii="Calibri" w:hAnsi="Calibri" w:cs="Calibri"/>
                                <w:b/>
                                <w:bCs/>
                                <w:sz w:val="28"/>
                                <w:szCs w:val="28"/>
                              </w:rPr>
                              <w:t xml:space="preserve"> </w:t>
                            </w:r>
                          </w:p>
                          <w:p w14:paraId="325E050D"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map_location_wise</w:t>
                            </w:r>
                            <w:proofErr w:type="spellEnd"/>
                            <w:r w:rsidRPr="00A42E8A">
                              <w:rPr>
                                <w:rFonts w:ascii="Calibri" w:hAnsi="Calibri" w:cs="Calibri"/>
                                <w:sz w:val="28"/>
                                <w:szCs w:val="28"/>
                              </w:rPr>
                              <w:t xml:space="preserve"> as (</w:t>
                            </w:r>
                          </w:p>
                          <w:p w14:paraId="5BF49F0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Location, COUNT(*) AS </w:t>
                            </w:r>
                            <w:proofErr w:type="spellStart"/>
                            <w:r w:rsidRPr="00A42E8A">
                              <w:rPr>
                                <w:rFonts w:ascii="Calibri" w:hAnsi="Calibri" w:cs="Calibri"/>
                                <w:sz w:val="28"/>
                                <w:szCs w:val="28"/>
                              </w:rPr>
                              <w:t>num_of_</w:t>
                            </w:r>
                            <w:proofErr w:type="gramStart"/>
                            <w:r w:rsidRPr="00A42E8A">
                              <w:rPr>
                                <w:rFonts w:ascii="Calibri" w:hAnsi="Calibri" w:cs="Calibri"/>
                                <w:sz w:val="28"/>
                                <w:szCs w:val="28"/>
                              </w:rPr>
                              <w:t>applications</w:t>
                            </w:r>
                            <w:proofErr w:type="spellEnd"/>
                            <w:proofErr w:type="gramEnd"/>
                          </w:p>
                          <w:p w14:paraId="5286EC66"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1D27D8C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4CA4CEE9" w14:textId="77777777" w:rsidR="00D002FE" w:rsidRDefault="00A42E8A" w:rsidP="00A42E8A">
                            <w:pPr>
                              <w:rPr>
                                <w:rFonts w:ascii="Calibri" w:hAnsi="Calibri" w:cs="Calibri"/>
                                <w:sz w:val="28"/>
                                <w:szCs w:val="28"/>
                              </w:rPr>
                            </w:pPr>
                            <w:r w:rsidRPr="00A42E8A">
                              <w:rPr>
                                <w:rFonts w:ascii="Calibri" w:hAnsi="Calibri" w:cs="Calibri"/>
                                <w:sz w:val="28"/>
                                <w:szCs w:val="28"/>
                              </w:rPr>
                              <w:t>GROUP BY Location</w:t>
                            </w:r>
                          </w:p>
                          <w:p w14:paraId="1CB31378" w14:textId="046C5FD3" w:rsidR="00A42E8A" w:rsidRPr="00A42E8A" w:rsidRDefault="00A42E8A" w:rsidP="00A42E8A">
                            <w:pPr>
                              <w:rPr>
                                <w:rFonts w:ascii="Calibri" w:hAnsi="Calibri" w:cs="Calibri"/>
                                <w:sz w:val="28"/>
                                <w:szCs w:val="28"/>
                              </w:rPr>
                            </w:pPr>
                            <w:r w:rsidRPr="00A42E8A">
                              <w:rPr>
                                <w:rFonts w:ascii="Calibri" w:hAnsi="Calibri" w:cs="Calibr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D9448D" id="Text Box 7" o:spid="_x0000_s1032" type="#_x0000_t202" style="width:489pt;height: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" fillcolor="white [3201]" strokeweight=".5pt">
                <v:textbox>
                  <w:txbxContent>
                    <w:p w14:paraId="51FE5FB9"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month</w:t>
                      </w:r>
                    </w:p>
                    <w:p w14:paraId="25529198" w14:textId="77777777" w:rsidR="00000000" w:rsidRDefault="00000000"/>
                    <w:p w14:paraId="26AB1932" w14:textId="388CD824"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0CF2569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as (  </w:t>
                      </w:r>
                    </w:p>
                    <w:p w14:paraId="47F117B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FROM Jobs</w:t>
                      </w:r>
                    </w:p>
                    <w:p w14:paraId="0727325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5C377F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w:t>
                      </w:r>
                    </w:p>
                    <w:p w14:paraId="36DF282F" w14:textId="77777777" w:rsidR="00A42E8A" w:rsidRPr="00A42E8A" w:rsidRDefault="00A42E8A" w:rsidP="00A42E8A">
                      <w:pPr>
                        <w:rPr>
                          <w:rFonts w:ascii="Calibri" w:hAnsi="Calibri" w:cs="Calibri"/>
                          <w:sz w:val="28"/>
                          <w:szCs w:val="28"/>
                        </w:rPr>
                      </w:pP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xml:space="preserve"> &gt;= DATE_SUB(CURRENT_DATE(), INTERVAL 1 MONTH)</w:t>
                      </w:r>
                      <w:proofErr w:type="gramStart"/>
                      <w:r w:rsidRPr="00A42E8A">
                        <w:rPr>
                          <w:rFonts w:ascii="Calibri" w:hAnsi="Calibri" w:cs="Calibri"/>
                          <w:sz w:val="28"/>
                          <w:szCs w:val="28"/>
                        </w:rPr>
                        <w:t>);</w:t>
                      </w:r>
                      <w:proofErr w:type="gramEnd"/>
                    </w:p>
                    <w:p w14:paraId="2A1575E8" w14:textId="77777777" w:rsidR="00A42E8A" w:rsidRPr="00A42E8A" w:rsidRDefault="00A42E8A" w:rsidP="00A42E8A">
                      <w:pPr>
                        <w:rPr>
                          <w:rFonts w:ascii="Calibri" w:hAnsi="Calibri" w:cs="Calibri"/>
                          <w:sz w:val="28"/>
                          <w:szCs w:val="28"/>
                        </w:rPr>
                      </w:pPr>
                    </w:p>
                    <w:p w14:paraId="14590F2A"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week</w:t>
                      </w:r>
                    </w:p>
                    <w:p w14:paraId="37A7757B"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2E52C48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num_of_jobs_applied_weekly</w:t>
                      </w:r>
                      <w:proofErr w:type="spellEnd"/>
                      <w:r w:rsidRPr="00A42E8A">
                        <w:rPr>
                          <w:rFonts w:ascii="Calibri" w:hAnsi="Calibri" w:cs="Calibri"/>
                          <w:sz w:val="28"/>
                          <w:szCs w:val="28"/>
                        </w:rPr>
                        <w:t xml:space="preserve"> as (</w:t>
                      </w:r>
                    </w:p>
                    <w:p w14:paraId="3849540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w:t>
                      </w:r>
                      <w:proofErr w:type="gramStart"/>
                      <w:r w:rsidRPr="00A42E8A">
                        <w:rPr>
                          <w:rFonts w:ascii="Calibri" w:hAnsi="Calibri" w:cs="Calibri"/>
                          <w:sz w:val="28"/>
                          <w:szCs w:val="28"/>
                        </w:rPr>
                        <w:t>weekly</w:t>
                      </w:r>
                      <w:proofErr w:type="spellEnd"/>
                      <w:proofErr w:type="gramEnd"/>
                    </w:p>
                    <w:p w14:paraId="7028FE6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6FB4DDA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8A7617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YEAR(</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YEAR(CURRENT_DATE())</w:t>
                      </w:r>
                    </w:p>
                    <w:p w14:paraId="18524B47"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WEEK(</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WEEK(CURRENT_DATE())</w:t>
                      </w:r>
                      <w:proofErr w:type="gramStart"/>
                      <w:r w:rsidRPr="00A42E8A">
                        <w:rPr>
                          <w:rFonts w:ascii="Calibri" w:hAnsi="Calibri" w:cs="Calibri"/>
                          <w:sz w:val="28"/>
                          <w:szCs w:val="28"/>
                        </w:rPr>
                        <w:t>);</w:t>
                      </w:r>
                      <w:proofErr w:type="gramEnd"/>
                    </w:p>
                    <w:p w14:paraId="281E95BF" w14:textId="77777777" w:rsidR="00A42E8A" w:rsidRPr="00A42E8A" w:rsidRDefault="00A42E8A" w:rsidP="00A42E8A">
                      <w:pPr>
                        <w:rPr>
                          <w:rFonts w:ascii="Calibri" w:hAnsi="Calibri" w:cs="Calibri"/>
                          <w:sz w:val="28"/>
                          <w:szCs w:val="28"/>
                        </w:rPr>
                      </w:pPr>
                    </w:p>
                    <w:p w14:paraId="386387A5"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Ratio of application status - This View Displays the number of applications for each Application Status</w:t>
                      </w:r>
                    </w:p>
                    <w:p w14:paraId="5D5794D0"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Shalini </w:t>
                      </w:r>
                      <w:proofErr w:type="spellStart"/>
                      <w:r w:rsidRPr="00A42E8A">
                        <w:rPr>
                          <w:rFonts w:ascii="Calibri" w:hAnsi="Calibri" w:cs="Calibri"/>
                          <w:b/>
                          <w:bCs/>
                          <w:sz w:val="28"/>
                          <w:szCs w:val="28"/>
                        </w:rPr>
                        <w:t>Kothuru</w:t>
                      </w:r>
                      <w:proofErr w:type="spellEnd"/>
                      <w:r w:rsidRPr="00A42E8A">
                        <w:rPr>
                          <w:rFonts w:ascii="Calibri" w:hAnsi="Calibri" w:cs="Calibri"/>
                          <w:b/>
                          <w:bCs/>
                          <w:sz w:val="28"/>
                          <w:szCs w:val="28"/>
                        </w:rPr>
                        <w:t xml:space="preserve"> </w:t>
                      </w:r>
                    </w:p>
                    <w:p w14:paraId="03F4E18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pie_chart_ratio</w:t>
                      </w:r>
                      <w:proofErr w:type="spellEnd"/>
                      <w:r w:rsidRPr="00A42E8A">
                        <w:rPr>
                          <w:rFonts w:ascii="Calibri" w:hAnsi="Calibri" w:cs="Calibri"/>
                          <w:sz w:val="28"/>
                          <w:szCs w:val="28"/>
                        </w:rPr>
                        <w:t xml:space="preserve"> as (</w:t>
                      </w:r>
                    </w:p>
                    <w:p w14:paraId="647CDC72"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Status, COUNT(*) AS </w:t>
                      </w:r>
                      <w:proofErr w:type="gramStart"/>
                      <w:r w:rsidRPr="00A42E8A">
                        <w:rPr>
                          <w:rFonts w:ascii="Calibri" w:hAnsi="Calibri" w:cs="Calibri"/>
                          <w:sz w:val="28"/>
                          <w:szCs w:val="28"/>
                        </w:rPr>
                        <w:t>count</w:t>
                      </w:r>
                      <w:proofErr w:type="gramEnd"/>
                    </w:p>
                    <w:p w14:paraId="2521EA8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212F83E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36E4119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Status IN (SELECT DISTINCT Status FROM Jobs 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w:t>
                      </w:r>
                    </w:p>
                    <w:p w14:paraId="6684353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GROUP BY Status</w:t>
                      </w:r>
                      <w:proofErr w:type="gramStart"/>
                      <w:r w:rsidRPr="00A42E8A">
                        <w:rPr>
                          <w:rFonts w:ascii="Calibri" w:hAnsi="Calibri" w:cs="Calibri"/>
                          <w:sz w:val="28"/>
                          <w:szCs w:val="28"/>
                        </w:rPr>
                        <w:t>);</w:t>
                      </w:r>
                      <w:proofErr w:type="gramEnd"/>
                    </w:p>
                    <w:p w14:paraId="78FB1509" w14:textId="77777777" w:rsidR="00A42E8A" w:rsidRPr="00A42E8A" w:rsidRDefault="00A42E8A" w:rsidP="00A42E8A">
                      <w:pPr>
                        <w:rPr>
                          <w:rFonts w:ascii="Calibri" w:hAnsi="Calibri" w:cs="Calibri"/>
                          <w:sz w:val="28"/>
                          <w:szCs w:val="28"/>
                        </w:rPr>
                      </w:pPr>
                    </w:p>
                    <w:p w14:paraId="5362FD18"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Map visualization by number of jobs by locations - This View displays the count of applications for every location</w:t>
                      </w:r>
                    </w:p>
                    <w:p w14:paraId="1794611B"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xml:space="preserve">-- Authored -&gt; Adithya </w:t>
                      </w:r>
                      <w:proofErr w:type="spellStart"/>
                      <w:r w:rsidRPr="00A42E8A">
                        <w:rPr>
                          <w:rFonts w:ascii="Calibri" w:hAnsi="Calibri" w:cs="Calibri"/>
                          <w:b/>
                          <w:bCs/>
                          <w:sz w:val="28"/>
                          <w:szCs w:val="28"/>
                        </w:rPr>
                        <w:t>Singupati</w:t>
                      </w:r>
                      <w:proofErr w:type="spellEnd"/>
                      <w:r w:rsidRPr="00A42E8A">
                        <w:rPr>
                          <w:rFonts w:ascii="Calibri" w:hAnsi="Calibri" w:cs="Calibri"/>
                          <w:b/>
                          <w:bCs/>
                          <w:sz w:val="28"/>
                          <w:szCs w:val="28"/>
                        </w:rPr>
                        <w:t xml:space="preserve"> </w:t>
                      </w:r>
                    </w:p>
                    <w:p w14:paraId="325E050D"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map_location_wise</w:t>
                      </w:r>
                      <w:proofErr w:type="spellEnd"/>
                      <w:r w:rsidRPr="00A42E8A">
                        <w:rPr>
                          <w:rFonts w:ascii="Calibri" w:hAnsi="Calibri" w:cs="Calibri"/>
                          <w:sz w:val="28"/>
                          <w:szCs w:val="28"/>
                        </w:rPr>
                        <w:t xml:space="preserve"> as (</w:t>
                      </w:r>
                    </w:p>
                    <w:p w14:paraId="5BF49F0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Location, COUNT(*) AS </w:t>
                      </w:r>
                      <w:proofErr w:type="spellStart"/>
                      <w:r w:rsidRPr="00A42E8A">
                        <w:rPr>
                          <w:rFonts w:ascii="Calibri" w:hAnsi="Calibri" w:cs="Calibri"/>
                          <w:sz w:val="28"/>
                          <w:szCs w:val="28"/>
                        </w:rPr>
                        <w:t>num_of_</w:t>
                      </w:r>
                      <w:proofErr w:type="gramStart"/>
                      <w:r w:rsidRPr="00A42E8A">
                        <w:rPr>
                          <w:rFonts w:ascii="Calibri" w:hAnsi="Calibri" w:cs="Calibri"/>
                          <w:sz w:val="28"/>
                          <w:szCs w:val="28"/>
                        </w:rPr>
                        <w:t>applications</w:t>
                      </w:r>
                      <w:proofErr w:type="spellEnd"/>
                      <w:proofErr w:type="gramEnd"/>
                    </w:p>
                    <w:p w14:paraId="5286EC66"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1D27D8C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4CA4CEE9" w14:textId="77777777" w:rsidR="00D002FE" w:rsidRDefault="00A42E8A" w:rsidP="00A42E8A">
                      <w:pPr>
                        <w:rPr>
                          <w:rFonts w:ascii="Calibri" w:hAnsi="Calibri" w:cs="Calibri"/>
                          <w:sz w:val="28"/>
                          <w:szCs w:val="28"/>
                        </w:rPr>
                      </w:pPr>
                      <w:r w:rsidRPr="00A42E8A">
                        <w:rPr>
                          <w:rFonts w:ascii="Calibri" w:hAnsi="Calibri" w:cs="Calibri"/>
                          <w:sz w:val="28"/>
                          <w:szCs w:val="28"/>
                        </w:rPr>
                        <w:t>GROUP BY Location</w:t>
                      </w:r>
                    </w:p>
                    <w:p w14:paraId="1CB31378" w14:textId="046C5FD3" w:rsidR="00A42E8A" w:rsidRPr="00A42E8A" w:rsidRDefault="00A42E8A" w:rsidP="00A42E8A">
                      <w:pPr>
                        <w:rPr>
                          <w:rFonts w:ascii="Calibri" w:hAnsi="Calibri" w:cs="Calibri"/>
                          <w:sz w:val="28"/>
                          <w:szCs w:val="28"/>
                        </w:rPr>
                      </w:pPr>
                      <w:r w:rsidRPr="00A42E8A">
                        <w:rPr>
                          <w:rFonts w:ascii="Calibri" w:hAnsi="Calibri" w:cs="Calibri"/>
                          <w:sz w:val="28"/>
                          <w:szCs w:val="28"/>
                        </w:rPr>
                        <w:t>);</w:t>
                      </w:r>
                    </w:p>
                  </w:txbxContent>
                </v:textbox>
                <w10:anchorlock/>
              </v:shape>
            </w:pict>
          </mc:Fallback>
        </mc:AlternateContent>
      </w:r>
    </w:p>
    <w:p w14:paraId="405C2C6A" w14:textId="33815BA6" w:rsidR="00D002FE" w:rsidRDefault="00D002FE" w:rsidP="01BF1A25">
      <w:pPr>
        <w:spacing w:before="180" w:after="180" w:line="276" w:lineRule="auto"/>
        <w:jc w:val="both"/>
        <w:rPr>
          <w:rFonts w:ascii="Calibri" w:eastAsia="Calibri" w:hAnsi="Calibri" w:cs="Calibri"/>
          <w:color w:val="000000" w:themeColor="text1"/>
          <w:sz w:val="28"/>
          <w:szCs w:val="28"/>
        </w:rPr>
      </w:pPr>
      <w:r>
        <w:rPr>
          <w:rFonts w:ascii="Calibri" w:eastAsia="Calibri" w:hAnsi="Calibri" w:cs="Calibri"/>
          <w:noProof/>
          <w:color w:val="000000" w:themeColor="text1"/>
          <w:sz w:val="28"/>
          <w:szCs w:val="28"/>
        </w:rPr>
        <w:lastRenderedPageBreak/>
        <mc:AlternateContent>
          <mc:Choice Requires="wps">
            <w:drawing>
              <wp:inline distT="0" distB="0" distL="0" distR="0" wp14:anchorId="04A5C780" wp14:editId="1DAA3EE5">
                <wp:extent cx="6350000" cy="4279900"/>
                <wp:effectExtent l="0" t="0" r="12700" b="12700"/>
                <wp:docPr id="820262189" name="Text Box 8"/>
                <wp:cNvGraphicFramePr/>
                <a:graphic xmlns:a="http://schemas.openxmlformats.org/drawingml/2006/main">
                  <a:graphicData uri="http://schemas.microsoft.com/office/word/2010/wordprocessingShape">
                    <wps:wsp>
                      <wps:cNvSpPr txBox="1"/>
                      <wps:spPr>
                        <a:xfrm>
                          <a:off x="0" y="0"/>
                          <a:ext cx="6350000" cy="4279900"/>
                        </a:xfrm>
                        <a:prstGeom prst="rect">
                          <a:avLst/>
                        </a:prstGeom>
                        <a:solidFill>
                          <a:schemeClr val="lt1"/>
                        </a:solidFill>
                        <a:ln w="6350">
                          <a:solidFill>
                            <a:prstClr val="black"/>
                          </a:solidFill>
                        </a:ln>
                      </wps:spPr>
                      <wps:txbx>
                        <w:txbxContent>
                          <w:p w14:paraId="2AAE604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referrals - This View Displays the number of job applications done through each </w:t>
                            </w:r>
                            <w:proofErr w:type="spellStart"/>
                            <w:r w:rsidRPr="00D002FE">
                              <w:rPr>
                                <w:rFonts w:ascii="Calibri" w:hAnsi="Calibri" w:cs="Calibri"/>
                                <w:b/>
                                <w:bCs/>
                                <w:sz w:val="28"/>
                                <w:szCs w:val="28"/>
                              </w:rPr>
                              <w:t>Referals</w:t>
                            </w:r>
                            <w:proofErr w:type="spellEnd"/>
                            <w:r w:rsidRPr="00D002FE">
                              <w:rPr>
                                <w:rFonts w:ascii="Calibri" w:hAnsi="Calibri" w:cs="Calibri"/>
                                <w:b/>
                                <w:bCs/>
                                <w:sz w:val="28"/>
                                <w:szCs w:val="28"/>
                              </w:rPr>
                              <w:t>.</w:t>
                            </w:r>
                          </w:p>
                          <w:p w14:paraId="7EB16959"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Authored -&gt; Adithya </w:t>
                            </w:r>
                            <w:proofErr w:type="spellStart"/>
                            <w:r w:rsidRPr="00D002FE">
                              <w:rPr>
                                <w:rFonts w:ascii="Calibri" w:hAnsi="Calibri" w:cs="Calibri"/>
                                <w:b/>
                                <w:bCs/>
                                <w:sz w:val="28"/>
                                <w:szCs w:val="28"/>
                              </w:rPr>
                              <w:t>Singupati</w:t>
                            </w:r>
                            <w:proofErr w:type="spellEnd"/>
                            <w:r w:rsidRPr="00D002FE">
                              <w:rPr>
                                <w:rFonts w:ascii="Calibri" w:hAnsi="Calibri" w:cs="Calibri"/>
                                <w:b/>
                                <w:bCs/>
                                <w:sz w:val="28"/>
                                <w:szCs w:val="28"/>
                              </w:rPr>
                              <w:t xml:space="preserve"> </w:t>
                            </w:r>
                          </w:p>
                          <w:p w14:paraId="77237370"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applications_by_referrals</w:t>
                            </w:r>
                            <w:proofErr w:type="spellEnd"/>
                            <w:r w:rsidRPr="00D002FE">
                              <w:rPr>
                                <w:rFonts w:ascii="Calibri" w:hAnsi="Calibri" w:cs="Calibri"/>
                                <w:sz w:val="28"/>
                                <w:szCs w:val="28"/>
                              </w:rPr>
                              <w:t xml:space="preserve"> as (</w:t>
                            </w:r>
                          </w:p>
                          <w:p w14:paraId="2610967C"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Referral, COUNT(*) AS </w:t>
                            </w:r>
                            <w:proofErr w:type="spellStart"/>
                            <w:r w:rsidRPr="00D002FE">
                              <w:rPr>
                                <w:rFonts w:ascii="Calibri" w:hAnsi="Calibri" w:cs="Calibri"/>
                                <w:sz w:val="28"/>
                                <w:szCs w:val="28"/>
                              </w:rPr>
                              <w:t>num_of_</w:t>
                            </w:r>
                            <w:proofErr w:type="gramStart"/>
                            <w:r w:rsidRPr="00D002FE">
                              <w:rPr>
                                <w:rFonts w:ascii="Calibri" w:hAnsi="Calibri" w:cs="Calibri"/>
                                <w:sz w:val="28"/>
                                <w:szCs w:val="28"/>
                              </w:rPr>
                              <w:t>applications</w:t>
                            </w:r>
                            <w:proofErr w:type="spellEnd"/>
                            <w:proofErr w:type="gramEnd"/>
                          </w:p>
                          <w:p w14:paraId="6569E431"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2A642124"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5E5826C9"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AND Referral = 'YES'</w:t>
                            </w:r>
                          </w:p>
                          <w:p w14:paraId="76D4DC83"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GROUP BY Referral</w:t>
                            </w:r>
                            <w:proofErr w:type="gramStart"/>
                            <w:r w:rsidRPr="00D002FE">
                              <w:rPr>
                                <w:rFonts w:ascii="Calibri" w:hAnsi="Calibri" w:cs="Calibri"/>
                                <w:sz w:val="28"/>
                                <w:szCs w:val="28"/>
                              </w:rPr>
                              <w:t>);</w:t>
                            </w:r>
                            <w:proofErr w:type="gramEnd"/>
                          </w:p>
                          <w:p w14:paraId="5F1C7238" w14:textId="77777777" w:rsidR="00D002FE" w:rsidRPr="00D002FE" w:rsidRDefault="00D002FE" w:rsidP="00D002FE">
                            <w:pPr>
                              <w:rPr>
                                <w:rFonts w:ascii="Calibri" w:hAnsi="Calibri" w:cs="Calibri"/>
                                <w:sz w:val="28"/>
                                <w:szCs w:val="28"/>
                              </w:rPr>
                            </w:pPr>
                          </w:p>
                          <w:p w14:paraId="6156A615"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job source - This view Displays the number of job applications by each Job Source.</w:t>
                            </w:r>
                          </w:p>
                          <w:p w14:paraId="542E685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Authored -&gt; Malhar Dhopate</w:t>
                            </w:r>
                          </w:p>
                          <w:p w14:paraId="1366B7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bar_applications_by_job_source</w:t>
                            </w:r>
                            <w:proofErr w:type="spellEnd"/>
                            <w:r w:rsidRPr="00D002FE">
                              <w:rPr>
                                <w:rFonts w:ascii="Calibri" w:hAnsi="Calibri" w:cs="Calibri"/>
                                <w:sz w:val="28"/>
                                <w:szCs w:val="28"/>
                              </w:rPr>
                              <w:t xml:space="preserve"> as (</w:t>
                            </w:r>
                          </w:p>
                          <w:p w14:paraId="66A776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COUNT(*) AS </w:t>
                            </w:r>
                            <w:proofErr w:type="spellStart"/>
                            <w:r w:rsidRPr="00D002FE">
                              <w:rPr>
                                <w:rFonts w:ascii="Calibri" w:hAnsi="Calibri" w:cs="Calibri"/>
                                <w:sz w:val="28"/>
                                <w:szCs w:val="28"/>
                              </w:rPr>
                              <w:t>num_of_</w:t>
                            </w:r>
                            <w:proofErr w:type="gramStart"/>
                            <w:r w:rsidRPr="00D002FE">
                              <w:rPr>
                                <w:rFonts w:ascii="Calibri" w:hAnsi="Calibri" w:cs="Calibri"/>
                                <w:sz w:val="28"/>
                                <w:szCs w:val="28"/>
                              </w:rPr>
                              <w:t>applications</w:t>
                            </w:r>
                            <w:proofErr w:type="spellEnd"/>
                            <w:proofErr w:type="gramEnd"/>
                          </w:p>
                          <w:p w14:paraId="4186F7BD"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71DADB2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7415A08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AND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IS NOT NULL</w:t>
                            </w:r>
                          </w:p>
                          <w:p w14:paraId="2F7F2CDD" w14:textId="7CBB907C"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GROUP BY </w:t>
                            </w:r>
                            <w:proofErr w:type="spellStart"/>
                            <w:r w:rsidRPr="00D002FE">
                              <w:rPr>
                                <w:rFonts w:ascii="Calibri" w:hAnsi="Calibri" w:cs="Calibri"/>
                                <w:sz w:val="28"/>
                                <w:szCs w:val="28"/>
                              </w:rPr>
                              <w:t>Job_source</w:t>
                            </w:r>
                            <w:proofErr w:type="spellEnd"/>
                            <w:proofErr w:type="gramStart"/>
                            <w:r w:rsidRPr="00D002FE">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A5C780" id="Text Box 8" o:spid="_x0000_s1033" type="#_x0000_t202" style="width:500pt;height: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" fillcolor="white [3201]" strokeweight=".5pt">
                <v:textbox>
                  <w:txbxContent>
                    <w:p w14:paraId="2AAE604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referrals - This View Displays the number of job applications done through each </w:t>
                      </w:r>
                      <w:proofErr w:type="spellStart"/>
                      <w:r w:rsidRPr="00D002FE">
                        <w:rPr>
                          <w:rFonts w:ascii="Calibri" w:hAnsi="Calibri" w:cs="Calibri"/>
                          <w:b/>
                          <w:bCs/>
                          <w:sz w:val="28"/>
                          <w:szCs w:val="28"/>
                        </w:rPr>
                        <w:t>Referals</w:t>
                      </w:r>
                      <w:proofErr w:type="spellEnd"/>
                      <w:r w:rsidRPr="00D002FE">
                        <w:rPr>
                          <w:rFonts w:ascii="Calibri" w:hAnsi="Calibri" w:cs="Calibri"/>
                          <w:b/>
                          <w:bCs/>
                          <w:sz w:val="28"/>
                          <w:szCs w:val="28"/>
                        </w:rPr>
                        <w:t>.</w:t>
                      </w:r>
                    </w:p>
                    <w:p w14:paraId="7EB16959"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Authored -&gt; Adithya </w:t>
                      </w:r>
                      <w:proofErr w:type="spellStart"/>
                      <w:r w:rsidRPr="00D002FE">
                        <w:rPr>
                          <w:rFonts w:ascii="Calibri" w:hAnsi="Calibri" w:cs="Calibri"/>
                          <w:b/>
                          <w:bCs/>
                          <w:sz w:val="28"/>
                          <w:szCs w:val="28"/>
                        </w:rPr>
                        <w:t>Singupati</w:t>
                      </w:r>
                      <w:proofErr w:type="spellEnd"/>
                      <w:r w:rsidRPr="00D002FE">
                        <w:rPr>
                          <w:rFonts w:ascii="Calibri" w:hAnsi="Calibri" w:cs="Calibri"/>
                          <w:b/>
                          <w:bCs/>
                          <w:sz w:val="28"/>
                          <w:szCs w:val="28"/>
                        </w:rPr>
                        <w:t xml:space="preserve"> </w:t>
                      </w:r>
                    </w:p>
                    <w:p w14:paraId="77237370"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applications_by_referrals</w:t>
                      </w:r>
                      <w:proofErr w:type="spellEnd"/>
                      <w:r w:rsidRPr="00D002FE">
                        <w:rPr>
                          <w:rFonts w:ascii="Calibri" w:hAnsi="Calibri" w:cs="Calibri"/>
                          <w:sz w:val="28"/>
                          <w:szCs w:val="28"/>
                        </w:rPr>
                        <w:t xml:space="preserve"> as (</w:t>
                      </w:r>
                    </w:p>
                    <w:p w14:paraId="2610967C"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Referral, COUNT(*) AS </w:t>
                      </w:r>
                      <w:proofErr w:type="spellStart"/>
                      <w:r w:rsidRPr="00D002FE">
                        <w:rPr>
                          <w:rFonts w:ascii="Calibri" w:hAnsi="Calibri" w:cs="Calibri"/>
                          <w:sz w:val="28"/>
                          <w:szCs w:val="28"/>
                        </w:rPr>
                        <w:t>num_of_</w:t>
                      </w:r>
                      <w:proofErr w:type="gramStart"/>
                      <w:r w:rsidRPr="00D002FE">
                        <w:rPr>
                          <w:rFonts w:ascii="Calibri" w:hAnsi="Calibri" w:cs="Calibri"/>
                          <w:sz w:val="28"/>
                          <w:szCs w:val="28"/>
                        </w:rPr>
                        <w:t>applications</w:t>
                      </w:r>
                      <w:proofErr w:type="spellEnd"/>
                      <w:proofErr w:type="gramEnd"/>
                    </w:p>
                    <w:p w14:paraId="6569E431"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2A642124"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5E5826C9"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AND Referral = 'YES'</w:t>
                      </w:r>
                    </w:p>
                    <w:p w14:paraId="76D4DC83"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GROUP BY Referral</w:t>
                      </w:r>
                      <w:proofErr w:type="gramStart"/>
                      <w:r w:rsidRPr="00D002FE">
                        <w:rPr>
                          <w:rFonts w:ascii="Calibri" w:hAnsi="Calibri" w:cs="Calibri"/>
                          <w:sz w:val="28"/>
                          <w:szCs w:val="28"/>
                        </w:rPr>
                        <w:t>);</w:t>
                      </w:r>
                      <w:proofErr w:type="gramEnd"/>
                    </w:p>
                    <w:p w14:paraId="5F1C7238" w14:textId="77777777" w:rsidR="00D002FE" w:rsidRPr="00D002FE" w:rsidRDefault="00D002FE" w:rsidP="00D002FE">
                      <w:pPr>
                        <w:rPr>
                          <w:rFonts w:ascii="Calibri" w:hAnsi="Calibri" w:cs="Calibri"/>
                          <w:sz w:val="28"/>
                          <w:szCs w:val="28"/>
                        </w:rPr>
                      </w:pPr>
                    </w:p>
                    <w:p w14:paraId="6156A615"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job source - This view Displays the number of job applications by each Job Source.</w:t>
                      </w:r>
                    </w:p>
                    <w:p w14:paraId="542E685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Authored -&gt; Malhar Dhopate</w:t>
                      </w:r>
                    </w:p>
                    <w:p w14:paraId="1366B7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bar_applications_by_job_source</w:t>
                      </w:r>
                      <w:proofErr w:type="spellEnd"/>
                      <w:r w:rsidRPr="00D002FE">
                        <w:rPr>
                          <w:rFonts w:ascii="Calibri" w:hAnsi="Calibri" w:cs="Calibri"/>
                          <w:sz w:val="28"/>
                          <w:szCs w:val="28"/>
                        </w:rPr>
                        <w:t xml:space="preserve"> as (</w:t>
                      </w:r>
                    </w:p>
                    <w:p w14:paraId="66A776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COUNT(*) AS </w:t>
                      </w:r>
                      <w:proofErr w:type="spellStart"/>
                      <w:r w:rsidRPr="00D002FE">
                        <w:rPr>
                          <w:rFonts w:ascii="Calibri" w:hAnsi="Calibri" w:cs="Calibri"/>
                          <w:sz w:val="28"/>
                          <w:szCs w:val="28"/>
                        </w:rPr>
                        <w:t>num_of_</w:t>
                      </w:r>
                      <w:proofErr w:type="gramStart"/>
                      <w:r w:rsidRPr="00D002FE">
                        <w:rPr>
                          <w:rFonts w:ascii="Calibri" w:hAnsi="Calibri" w:cs="Calibri"/>
                          <w:sz w:val="28"/>
                          <w:szCs w:val="28"/>
                        </w:rPr>
                        <w:t>applications</w:t>
                      </w:r>
                      <w:proofErr w:type="spellEnd"/>
                      <w:proofErr w:type="gramEnd"/>
                    </w:p>
                    <w:p w14:paraId="4186F7BD"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71DADB2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7415A08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AND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IS NOT NULL</w:t>
                      </w:r>
                    </w:p>
                    <w:p w14:paraId="2F7F2CDD" w14:textId="7CBB907C"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GROUP BY </w:t>
                      </w:r>
                      <w:proofErr w:type="spellStart"/>
                      <w:r w:rsidRPr="00D002FE">
                        <w:rPr>
                          <w:rFonts w:ascii="Calibri" w:hAnsi="Calibri" w:cs="Calibri"/>
                          <w:sz w:val="28"/>
                          <w:szCs w:val="28"/>
                        </w:rPr>
                        <w:t>Job_source</w:t>
                      </w:r>
                      <w:proofErr w:type="spellEnd"/>
                      <w:proofErr w:type="gramStart"/>
                      <w:r w:rsidRPr="00D002FE">
                        <w:rPr>
                          <w:rFonts w:ascii="Calibri" w:hAnsi="Calibri" w:cs="Calibri"/>
                          <w:sz w:val="28"/>
                          <w:szCs w:val="28"/>
                        </w:rPr>
                        <w:t>);</w:t>
                      </w:r>
                      <w:proofErr w:type="gramEnd"/>
                    </w:p>
                  </w:txbxContent>
                </v:textbox>
                <w10:anchorlock/>
              </v:shape>
            </w:pict>
          </mc:Fallback>
        </mc:AlternateContent>
      </w:r>
    </w:p>
    <w:p w14:paraId="4D0ED73E" w14:textId="2B5894B7" w:rsidR="00D1E2F7" w:rsidRDefault="00D1E2F7" w:rsidP="01BF1A25">
      <w:pPr>
        <w:spacing w:before="180" w:after="180" w:line="276" w:lineRule="auto"/>
        <w:jc w:val="both"/>
        <w:rPr>
          <w:rFonts w:ascii="Calibri" w:eastAsia="Calibri" w:hAnsi="Calibri" w:cs="Calibri"/>
          <w:color w:val="000000" w:themeColor="text1"/>
          <w:sz w:val="28"/>
          <w:szCs w:val="28"/>
        </w:rPr>
      </w:pPr>
    </w:p>
    <w:p w14:paraId="1F93981F" w14:textId="6FBC0149" w:rsidR="004E5216" w:rsidRDefault="0040342C" w:rsidP="21DA98D5">
      <w:pPr>
        <w:pStyle w:val="ListParagraph"/>
        <w:numPr>
          <w:ilvl w:val="0"/>
          <w:numId w:val="4"/>
        </w:numPr>
        <w:shd w:val="clear" w:color="auto" w:fill="FFFFFF" w:themeFill="background1"/>
        <w:spacing w:before="180" w:after="180" w:line="259" w:lineRule="auto"/>
        <w:ind w:left="0"/>
        <w:jc w:val="both"/>
        <w:rPr>
          <w:rFonts w:ascii="Calibri" w:eastAsia="Calibri" w:hAnsi="Calibri" w:cs="Calibri"/>
          <w:b/>
          <w:color w:val="000000" w:themeColor="text1"/>
          <w:sz w:val="32"/>
          <w:szCs w:val="32"/>
        </w:rPr>
      </w:pPr>
      <w:r>
        <w:rPr>
          <w:rFonts w:ascii="Calibri" w:eastAsia="Calibri" w:hAnsi="Calibri" w:cs="Calibri"/>
          <w:b/>
          <w:bCs/>
          <w:color w:val="000000" w:themeColor="text1"/>
          <w:sz w:val="32"/>
          <w:szCs w:val="32"/>
        </w:rPr>
        <w:t>Overall Contribution Summary</w:t>
      </w:r>
    </w:p>
    <w:p w14:paraId="78A23359" w14:textId="2762A3B3" w:rsidR="685E3F26" w:rsidRDefault="00FE2326" w:rsidP="685E3F26">
      <w:pPr>
        <w:spacing w:line="276" w:lineRule="auto"/>
        <w:jc w:val="both"/>
        <w:rPr>
          <w:rFonts w:ascii="Calibri" w:eastAsia="Calibri" w:hAnsi="Calibri" w:cs="Calibri"/>
          <w:color w:val="2D3B45"/>
          <w:sz w:val="28"/>
          <w:szCs w:val="28"/>
        </w:rPr>
      </w:pPr>
      <w:r w:rsidRPr="00FE2326">
        <w:rPr>
          <w:rFonts w:ascii="Calibri" w:eastAsia="Calibri" w:hAnsi="Calibri" w:cs="Calibri"/>
          <w:color w:val="2D3B45"/>
          <w:sz w:val="28"/>
          <w:szCs w:val="28"/>
        </w:rPr>
        <w:t xml:space="preserve">The </w:t>
      </w:r>
      <w:r w:rsidR="00FF5046" w:rsidRPr="00FE2326">
        <w:rPr>
          <w:rFonts w:ascii="Calibri" w:eastAsia="Calibri" w:hAnsi="Calibri" w:cs="Calibri"/>
          <w:color w:val="2D3B45"/>
          <w:sz w:val="28"/>
          <w:szCs w:val="28"/>
        </w:rPr>
        <w:t>following</w:t>
      </w:r>
      <w:r w:rsidRPr="00FE2326">
        <w:rPr>
          <w:rFonts w:ascii="Calibri" w:eastAsia="Calibri" w:hAnsi="Calibri" w:cs="Calibri"/>
          <w:color w:val="2D3B45"/>
          <w:sz w:val="28"/>
          <w:szCs w:val="28"/>
        </w:rPr>
        <w:t xml:space="preserve"> table will be updated as we </w:t>
      </w:r>
      <w:r w:rsidR="00FF5046">
        <w:rPr>
          <w:rFonts w:ascii="Calibri" w:eastAsia="Calibri" w:hAnsi="Calibri" w:cs="Calibri"/>
          <w:color w:val="2D3B45"/>
          <w:sz w:val="28"/>
          <w:szCs w:val="28"/>
        </w:rPr>
        <w:t xml:space="preserve">progress towards </w:t>
      </w:r>
      <w:r w:rsidRPr="00FE2326">
        <w:rPr>
          <w:rFonts w:ascii="Calibri" w:eastAsia="Calibri" w:hAnsi="Calibri" w:cs="Calibri"/>
          <w:color w:val="2D3B45"/>
          <w:sz w:val="28"/>
          <w:szCs w:val="28"/>
        </w:rPr>
        <w:t>finishing our project</w:t>
      </w:r>
      <w:r w:rsidR="0D252C18" w:rsidRPr="067B03CE">
        <w:rPr>
          <w:rFonts w:ascii="Calibri" w:eastAsia="Calibri" w:hAnsi="Calibri" w:cs="Calibri"/>
          <w:color w:val="2D3B45"/>
          <w:sz w:val="28"/>
          <w:szCs w:val="28"/>
        </w:rPr>
        <w:t>.</w:t>
      </w:r>
    </w:p>
    <w:p w14:paraId="7EBE35BC" w14:textId="77777777" w:rsidR="004E5216" w:rsidRPr="00FE2326" w:rsidRDefault="004E5216" w:rsidP="00FE2326">
      <w:pPr>
        <w:spacing w:line="276" w:lineRule="auto"/>
        <w:jc w:val="both"/>
        <w:rPr>
          <w:rFonts w:ascii="Calibri" w:eastAsia="Calibri" w:hAnsi="Calibri" w:cs="Calibri"/>
          <w:color w:val="2D3B45"/>
          <w:sz w:val="28"/>
          <w:szCs w:val="28"/>
        </w:rPr>
      </w:pPr>
    </w:p>
    <w:tbl>
      <w:tblPr>
        <w:tblStyle w:val="TableGrid"/>
        <w:tblW w:w="10188" w:type="dxa"/>
        <w:tblInd w:w="-113" w:type="dxa"/>
        <w:tblLayout w:type="fixed"/>
        <w:tblLook w:val="06A0" w:firstRow="1" w:lastRow="0" w:firstColumn="1" w:lastColumn="0" w:noHBand="1" w:noVBand="1"/>
      </w:tblPr>
      <w:tblGrid>
        <w:gridCol w:w="1477"/>
        <w:gridCol w:w="3144"/>
        <w:gridCol w:w="3767"/>
        <w:gridCol w:w="1800"/>
      </w:tblGrid>
      <w:tr w:rsidR="009E481E" w14:paraId="2A55E07A" w14:textId="77777777" w:rsidTr="0020721D">
        <w:trPr>
          <w:trHeight w:val="300"/>
        </w:trPr>
        <w:tc>
          <w:tcPr>
            <w:tcW w:w="1477" w:type="dxa"/>
          </w:tcPr>
          <w:p w14:paraId="63105125" w14:textId="79BAA4BD" w:rsidR="4F1AAF7D" w:rsidRPr="004E5216" w:rsidRDefault="4F1AAF7D" w:rsidP="004E5216">
            <w:pPr>
              <w:jc w:val="center"/>
              <w:rPr>
                <w:rFonts w:ascii="Calibri" w:eastAsia="Calibri" w:hAnsi="Calibri" w:cs="Calibri"/>
                <w:b/>
                <w:bCs/>
                <w:color w:val="000000" w:themeColor="text1"/>
                <w:sz w:val="28"/>
                <w:szCs w:val="28"/>
              </w:rPr>
            </w:pPr>
            <w:r w:rsidRPr="004E5216">
              <w:rPr>
                <w:rFonts w:ascii="Calibri" w:eastAsia="Calibri" w:hAnsi="Calibri" w:cs="Calibri"/>
                <w:b/>
                <w:bCs/>
                <w:color w:val="000000" w:themeColor="text1"/>
                <w:sz w:val="28"/>
                <w:szCs w:val="28"/>
              </w:rPr>
              <w:t>Name</w:t>
            </w:r>
          </w:p>
        </w:tc>
        <w:tc>
          <w:tcPr>
            <w:tcW w:w="3144" w:type="dxa"/>
          </w:tcPr>
          <w:p w14:paraId="3990F5BE" w14:textId="0CB82066" w:rsidR="4F1AAF7D" w:rsidRPr="004E5216" w:rsidRDefault="4F1AAF7D" w:rsidP="004E5216">
            <w:pPr>
              <w:jc w:val="center"/>
              <w:rPr>
                <w:rFonts w:ascii="Calibri" w:eastAsia="Calibri" w:hAnsi="Calibri" w:cs="Calibri"/>
                <w:b/>
                <w:bCs/>
                <w:color w:val="000000" w:themeColor="text1"/>
                <w:sz w:val="28"/>
                <w:szCs w:val="28"/>
              </w:rPr>
            </w:pPr>
            <w:r w:rsidRPr="004E5216">
              <w:rPr>
                <w:rFonts w:ascii="Calibri" w:eastAsia="Calibri" w:hAnsi="Calibri" w:cs="Calibri"/>
                <w:b/>
                <w:bCs/>
                <w:color w:val="000000" w:themeColor="text1"/>
                <w:sz w:val="28"/>
                <w:szCs w:val="28"/>
              </w:rPr>
              <w:t>Tasks</w:t>
            </w:r>
          </w:p>
        </w:tc>
        <w:tc>
          <w:tcPr>
            <w:tcW w:w="3767" w:type="dxa"/>
          </w:tcPr>
          <w:p w14:paraId="72295C22" w14:textId="64242A96" w:rsidR="738F5CE7" w:rsidRDefault="14D43656" w:rsidP="738F5CE7">
            <w:pPr>
              <w:jc w:val="center"/>
              <w:rPr>
                <w:rFonts w:ascii="Calibri" w:eastAsia="Calibri" w:hAnsi="Calibri" w:cs="Calibri"/>
                <w:b/>
                <w:bCs/>
                <w:color w:val="000000" w:themeColor="text1"/>
                <w:sz w:val="28"/>
                <w:szCs w:val="28"/>
              </w:rPr>
            </w:pPr>
            <w:r w:rsidRPr="24197629">
              <w:rPr>
                <w:rFonts w:ascii="Calibri" w:eastAsia="Calibri" w:hAnsi="Calibri" w:cs="Calibri"/>
                <w:b/>
                <w:bCs/>
                <w:color w:val="000000" w:themeColor="text1"/>
                <w:sz w:val="28"/>
                <w:szCs w:val="28"/>
              </w:rPr>
              <w:t>Contribution</w:t>
            </w:r>
          </w:p>
        </w:tc>
        <w:tc>
          <w:tcPr>
            <w:tcW w:w="1800" w:type="dxa"/>
          </w:tcPr>
          <w:p w14:paraId="1FF020F3" w14:textId="1910AB00" w:rsidR="4F1AAF7D" w:rsidRPr="004E5216" w:rsidRDefault="4F1AAF7D" w:rsidP="004E5216">
            <w:pPr>
              <w:jc w:val="center"/>
              <w:rPr>
                <w:rFonts w:ascii="Calibri" w:eastAsia="Calibri" w:hAnsi="Calibri" w:cs="Calibri"/>
                <w:b/>
                <w:bCs/>
                <w:color w:val="000000" w:themeColor="text1"/>
                <w:sz w:val="28"/>
                <w:szCs w:val="28"/>
              </w:rPr>
            </w:pPr>
            <w:r w:rsidRPr="004E5216">
              <w:rPr>
                <w:rFonts w:ascii="Calibri" w:eastAsia="Calibri" w:hAnsi="Calibri" w:cs="Calibri"/>
                <w:b/>
                <w:bCs/>
                <w:color w:val="000000" w:themeColor="text1"/>
                <w:sz w:val="28"/>
                <w:szCs w:val="28"/>
              </w:rPr>
              <w:t xml:space="preserve">Average Time Spent (Per </w:t>
            </w:r>
            <w:r w:rsidR="69FDECFA" w:rsidRPr="7BDF4F90">
              <w:rPr>
                <w:rFonts w:ascii="Calibri" w:eastAsia="Calibri" w:hAnsi="Calibri" w:cs="Calibri"/>
                <w:b/>
                <w:bCs/>
                <w:color w:val="000000" w:themeColor="text1"/>
                <w:sz w:val="28"/>
                <w:szCs w:val="28"/>
              </w:rPr>
              <w:t>M</w:t>
            </w:r>
            <w:r w:rsidRPr="7BDF4F90">
              <w:rPr>
                <w:rFonts w:ascii="Calibri" w:eastAsia="Calibri" w:hAnsi="Calibri" w:cs="Calibri"/>
                <w:b/>
                <w:bCs/>
                <w:color w:val="000000" w:themeColor="text1"/>
                <w:sz w:val="28"/>
                <w:szCs w:val="28"/>
              </w:rPr>
              <w:t>ilestone</w:t>
            </w:r>
            <w:r w:rsidRPr="004E5216">
              <w:rPr>
                <w:rFonts w:ascii="Calibri" w:eastAsia="Calibri" w:hAnsi="Calibri" w:cs="Calibri"/>
                <w:b/>
                <w:bCs/>
                <w:color w:val="000000" w:themeColor="text1"/>
                <w:sz w:val="28"/>
                <w:szCs w:val="28"/>
              </w:rPr>
              <w:t>)</w:t>
            </w:r>
          </w:p>
        </w:tc>
      </w:tr>
      <w:tr w:rsidR="009E481E" w14:paraId="45A3A3D2" w14:textId="77777777" w:rsidTr="0020721D">
        <w:trPr>
          <w:trHeight w:val="660"/>
        </w:trPr>
        <w:tc>
          <w:tcPr>
            <w:tcW w:w="1477" w:type="dxa"/>
          </w:tcPr>
          <w:p w14:paraId="6F5FD909" w14:textId="66D37607" w:rsidR="1D835D46" w:rsidRDefault="1D835D46" w:rsidP="1D835D46">
            <w:pPr>
              <w:rPr>
                <w:rFonts w:ascii="Calibri" w:eastAsia="Calibri" w:hAnsi="Calibri" w:cs="Calibri"/>
                <w:color w:val="000000" w:themeColor="text1"/>
                <w:sz w:val="28"/>
                <w:szCs w:val="28"/>
              </w:rPr>
            </w:pPr>
          </w:p>
          <w:p w14:paraId="512B66D1" w14:textId="11A3FEC6" w:rsidR="1D835D46" w:rsidRDefault="1D835D46" w:rsidP="1D835D46">
            <w:pPr>
              <w:rPr>
                <w:rFonts w:ascii="Calibri" w:eastAsia="Calibri" w:hAnsi="Calibri" w:cs="Calibri"/>
                <w:color w:val="000000" w:themeColor="text1"/>
                <w:sz w:val="28"/>
                <w:szCs w:val="28"/>
              </w:rPr>
            </w:pPr>
          </w:p>
          <w:p w14:paraId="2475F559" w14:textId="08C53C15" w:rsidR="1D835D46" w:rsidRDefault="1D835D46" w:rsidP="1D835D46">
            <w:pPr>
              <w:rPr>
                <w:rFonts w:ascii="Calibri" w:eastAsia="Calibri" w:hAnsi="Calibri" w:cs="Calibri"/>
                <w:color w:val="000000" w:themeColor="text1"/>
                <w:sz w:val="28"/>
                <w:szCs w:val="28"/>
              </w:rPr>
            </w:pPr>
          </w:p>
          <w:p w14:paraId="67C44D1D" w14:textId="75D464FB" w:rsidR="1D835D46" w:rsidRDefault="1D835D46" w:rsidP="1D835D46">
            <w:pPr>
              <w:rPr>
                <w:rFonts w:ascii="Calibri" w:eastAsia="Calibri" w:hAnsi="Calibri" w:cs="Calibri"/>
                <w:color w:val="000000" w:themeColor="text1"/>
                <w:sz w:val="28"/>
                <w:szCs w:val="28"/>
              </w:rPr>
            </w:pPr>
          </w:p>
          <w:p w14:paraId="3E68D16D" w14:textId="69E0482D" w:rsidR="43951BEC" w:rsidRDefault="43951BEC" w:rsidP="685E3F26">
            <w:pPr>
              <w:rPr>
                <w:rFonts w:ascii="Calibri" w:eastAsia="Calibri" w:hAnsi="Calibri" w:cs="Calibri"/>
                <w:color w:val="000000" w:themeColor="text1"/>
                <w:sz w:val="28"/>
                <w:szCs w:val="28"/>
              </w:rPr>
            </w:pPr>
            <w:r w:rsidRPr="685E3F26">
              <w:rPr>
                <w:rFonts w:ascii="Calibri" w:eastAsia="Calibri" w:hAnsi="Calibri" w:cs="Calibri"/>
                <w:color w:val="000000" w:themeColor="text1"/>
                <w:sz w:val="28"/>
                <w:szCs w:val="28"/>
              </w:rPr>
              <w:t>ALL 3</w:t>
            </w:r>
          </w:p>
        </w:tc>
        <w:tc>
          <w:tcPr>
            <w:tcW w:w="3144" w:type="dxa"/>
          </w:tcPr>
          <w:p w14:paraId="2C637668" w14:textId="3B528DBB" w:rsidR="685E3F26" w:rsidRDefault="601D8693" w:rsidP="05F8FB29">
            <w:pPr>
              <w:pStyle w:val="ListParagraph"/>
              <w:numPr>
                <w:ilvl w:val="0"/>
                <w:numId w:val="9"/>
              </w:numPr>
              <w:rPr>
                <w:rFonts w:ascii="Calibri" w:eastAsia="Calibri" w:hAnsi="Calibri" w:cs="Calibri"/>
                <w:color w:val="000000" w:themeColor="text1"/>
                <w:sz w:val="28"/>
                <w:szCs w:val="28"/>
              </w:rPr>
            </w:pPr>
            <w:r w:rsidRPr="20BE30C9">
              <w:rPr>
                <w:rFonts w:ascii="Calibri" w:eastAsia="Calibri" w:hAnsi="Calibri" w:cs="Calibri"/>
                <w:color w:val="000000" w:themeColor="text1"/>
                <w:sz w:val="28"/>
                <w:szCs w:val="28"/>
              </w:rPr>
              <w:t xml:space="preserve">Conceptual </w:t>
            </w:r>
            <w:r w:rsidRPr="78447016">
              <w:rPr>
                <w:rFonts w:ascii="Calibri" w:eastAsia="Calibri" w:hAnsi="Calibri" w:cs="Calibri"/>
                <w:color w:val="000000" w:themeColor="text1"/>
                <w:sz w:val="28"/>
                <w:szCs w:val="28"/>
              </w:rPr>
              <w:t>design of Schem</w:t>
            </w:r>
            <w:r w:rsidRPr="78447016">
              <w:rPr>
                <w:rFonts w:ascii="Calibri" w:eastAsia="Calibri" w:hAnsi="Calibri" w:cs="Calibri"/>
                <w:color w:val="000000" w:themeColor="text1"/>
                <w:sz w:val="28"/>
                <w:szCs w:val="28"/>
              </w:rPr>
              <w:t>a</w:t>
            </w:r>
          </w:p>
          <w:p w14:paraId="1FCD4971" w14:textId="4BEC31B2" w:rsidR="685E3F26" w:rsidRDefault="601D8693" w:rsidP="0CEE6AEA">
            <w:pPr>
              <w:pStyle w:val="ListParagraph"/>
              <w:numPr>
                <w:ilvl w:val="0"/>
                <w:numId w:val="9"/>
              </w:numPr>
              <w:rPr>
                <w:rFonts w:ascii="Calibri" w:eastAsia="Calibri" w:hAnsi="Calibri" w:cs="Calibri"/>
                <w:color w:val="000000" w:themeColor="text1"/>
                <w:sz w:val="28"/>
                <w:szCs w:val="28"/>
              </w:rPr>
            </w:pPr>
            <w:r w:rsidRPr="0547D145">
              <w:rPr>
                <w:rFonts w:ascii="Calibri" w:eastAsia="Calibri" w:hAnsi="Calibri" w:cs="Calibri"/>
                <w:color w:val="000000" w:themeColor="text1"/>
                <w:sz w:val="28"/>
                <w:szCs w:val="28"/>
              </w:rPr>
              <w:t xml:space="preserve">Views to provide </w:t>
            </w:r>
            <w:r w:rsidRPr="2E79AC47">
              <w:rPr>
                <w:rFonts w:ascii="Calibri" w:eastAsia="Calibri" w:hAnsi="Calibri" w:cs="Calibri"/>
                <w:color w:val="000000" w:themeColor="text1"/>
                <w:sz w:val="28"/>
                <w:szCs w:val="28"/>
              </w:rPr>
              <w:t>information to the user</w:t>
            </w:r>
          </w:p>
        </w:tc>
        <w:tc>
          <w:tcPr>
            <w:tcW w:w="3767" w:type="dxa"/>
          </w:tcPr>
          <w:p w14:paraId="57175256" w14:textId="16404184" w:rsidR="685E3F26" w:rsidRDefault="79D11015" w:rsidP="685E3F26">
            <w:pPr>
              <w:rPr>
                <w:rFonts w:ascii="Calibri" w:eastAsia="Calibri" w:hAnsi="Calibri" w:cs="Calibri"/>
                <w:color w:val="000000" w:themeColor="text1"/>
                <w:sz w:val="28"/>
                <w:szCs w:val="28"/>
              </w:rPr>
            </w:pPr>
            <w:r w:rsidRPr="31515CBD">
              <w:rPr>
                <w:rFonts w:ascii="Calibri" w:eastAsia="Calibri" w:hAnsi="Calibri" w:cs="Calibri"/>
                <w:color w:val="000000" w:themeColor="text1"/>
                <w:sz w:val="28"/>
                <w:szCs w:val="28"/>
              </w:rPr>
              <w:t>ALL</w:t>
            </w:r>
            <w:r w:rsidRPr="6564A3EC">
              <w:rPr>
                <w:rFonts w:ascii="Calibri" w:eastAsia="Calibri" w:hAnsi="Calibri" w:cs="Calibri"/>
                <w:color w:val="000000" w:themeColor="text1"/>
                <w:sz w:val="28"/>
                <w:szCs w:val="28"/>
              </w:rPr>
              <w:t xml:space="preserve"> 3 of us have equally contributed to the schema design by connecting on Teams call. Each of us </w:t>
            </w:r>
            <w:r w:rsidR="27D07A20" w:rsidRPr="40159F43">
              <w:rPr>
                <w:rFonts w:ascii="Calibri" w:eastAsia="Calibri" w:hAnsi="Calibri" w:cs="Calibri"/>
                <w:color w:val="000000" w:themeColor="text1"/>
                <w:sz w:val="28"/>
                <w:szCs w:val="28"/>
              </w:rPr>
              <w:t>has</w:t>
            </w:r>
            <w:r w:rsidRPr="6564A3EC">
              <w:rPr>
                <w:rFonts w:ascii="Calibri" w:eastAsia="Calibri" w:hAnsi="Calibri" w:cs="Calibri"/>
                <w:color w:val="000000" w:themeColor="text1"/>
                <w:sz w:val="28"/>
                <w:szCs w:val="28"/>
              </w:rPr>
              <w:t xml:space="preserve"> written different queries to display information </w:t>
            </w:r>
            <w:r w:rsidR="615E2990" w:rsidRPr="6564A3EC">
              <w:rPr>
                <w:rFonts w:ascii="Calibri" w:eastAsia="Calibri" w:hAnsi="Calibri" w:cs="Calibri"/>
                <w:color w:val="000000" w:themeColor="text1"/>
                <w:sz w:val="28"/>
                <w:szCs w:val="28"/>
              </w:rPr>
              <w:t xml:space="preserve">to </w:t>
            </w:r>
            <w:r w:rsidR="3A0E1439" w:rsidRPr="40159F43">
              <w:rPr>
                <w:rFonts w:ascii="Calibri" w:eastAsia="Calibri" w:hAnsi="Calibri" w:cs="Calibri"/>
                <w:color w:val="000000" w:themeColor="text1"/>
                <w:sz w:val="28"/>
                <w:szCs w:val="28"/>
              </w:rPr>
              <w:t>users</w:t>
            </w:r>
            <w:r w:rsidR="615E2990" w:rsidRPr="6A8ABBD1">
              <w:rPr>
                <w:rFonts w:ascii="Calibri" w:eastAsia="Calibri" w:hAnsi="Calibri" w:cs="Calibri"/>
                <w:color w:val="000000" w:themeColor="text1"/>
                <w:sz w:val="28"/>
                <w:szCs w:val="28"/>
              </w:rPr>
              <w:t xml:space="preserve"> which are mentioned in </w:t>
            </w:r>
            <w:r w:rsidR="65FCF158" w:rsidRPr="73387D7E">
              <w:rPr>
                <w:rFonts w:ascii="Calibri" w:eastAsia="Calibri" w:hAnsi="Calibri" w:cs="Calibri"/>
                <w:color w:val="000000" w:themeColor="text1"/>
                <w:sz w:val="28"/>
                <w:szCs w:val="28"/>
              </w:rPr>
              <w:t>SQL</w:t>
            </w:r>
            <w:r w:rsidR="615E2990" w:rsidRPr="6A8ABBD1">
              <w:rPr>
                <w:rFonts w:ascii="Calibri" w:eastAsia="Calibri" w:hAnsi="Calibri" w:cs="Calibri"/>
                <w:color w:val="000000" w:themeColor="text1"/>
                <w:sz w:val="28"/>
                <w:szCs w:val="28"/>
              </w:rPr>
              <w:t xml:space="preserve"> code.</w:t>
            </w:r>
          </w:p>
        </w:tc>
        <w:tc>
          <w:tcPr>
            <w:tcW w:w="1800" w:type="dxa"/>
          </w:tcPr>
          <w:p w14:paraId="105EC594" w14:textId="6561D842" w:rsidR="685E3F26" w:rsidRDefault="00050549"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4.5</w:t>
            </w:r>
            <w:r w:rsidR="601D8693" w:rsidRPr="0A58B173">
              <w:rPr>
                <w:rFonts w:ascii="Calibri" w:eastAsia="Calibri" w:hAnsi="Calibri" w:cs="Calibri"/>
                <w:color w:val="000000" w:themeColor="text1"/>
                <w:sz w:val="28"/>
                <w:szCs w:val="28"/>
              </w:rPr>
              <w:t xml:space="preserve"> hours</w:t>
            </w:r>
          </w:p>
        </w:tc>
      </w:tr>
      <w:tr w:rsidR="009E481E" w14:paraId="78F366EC" w14:textId="77777777" w:rsidTr="0020721D">
        <w:trPr>
          <w:trHeight w:val="660"/>
        </w:trPr>
        <w:tc>
          <w:tcPr>
            <w:tcW w:w="1477" w:type="dxa"/>
          </w:tcPr>
          <w:p w14:paraId="2B23BEE3" w14:textId="72FF5CB3" w:rsidR="1D835D46" w:rsidRDefault="1D835D46" w:rsidP="1D835D46">
            <w:pPr>
              <w:rPr>
                <w:rFonts w:ascii="Calibri" w:eastAsia="Calibri" w:hAnsi="Calibri" w:cs="Calibri"/>
                <w:color w:val="000000" w:themeColor="text1"/>
                <w:sz w:val="28"/>
                <w:szCs w:val="28"/>
              </w:rPr>
            </w:pPr>
          </w:p>
          <w:p w14:paraId="4D120F6C" w14:textId="3BC8318F" w:rsidR="1D835D46" w:rsidRDefault="1D835D46" w:rsidP="1D835D46">
            <w:pPr>
              <w:rPr>
                <w:rFonts w:ascii="Calibri" w:eastAsia="Calibri" w:hAnsi="Calibri" w:cs="Calibri"/>
                <w:color w:val="000000" w:themeColor="text1"/>
                <w:sz w:val="28"/>
                <w:szCs w:val="28"/>
              </w:rPr>
            </w:pPr>
          </w:p>
          <w:p w14:paraId="2CA73772" w14:textId="6C295A55" w:rsidR="1D835D46" w:rsidRDefault="1D835D46" w:rsidP="1D835D46">
            <w:pPr>
              <w:rPr>
                <w:rFonts w:ascii="Calibri" w:eastAsia="Calibri" w:hAnsi="Calibri" w:cs="Calibri"/>
                <w:color w:val="000000" w:themeColor="text1"/>
                <w:sz w:val="28"/>
                <w:szCs w:val="28"/>
              </w:rPr>
            </w:pPr>
          </w:p>
          <w:p w14:paraId="41885695" w14:textId="63E4C195" w:rsidR="1D835D46" w:rsidRDefault="1D835D46" w:rsidP="1D835D46">
            <w:pPr>
              <w:rPr>
                <w:rFonts w:ascii="Calibri" w:eastAsia="Calibri" w:hAnsi="Calibri" w:cs="Calibri"/>
                <w:color w:val="000000" w:themeColor="text1"/>
                <w:sz w:val="28"/>
                <w:szCs w:val="28"/>
              </w:rPr>
            </w:pPr>
          </w:p>
          <w:p w14:paraId="6FFCBD4C" w14:textId="2949E536" w:rsidR="685E3F26" w:rsidRDefault="685E3F26" w:rsidP="685E3F26">
            <w:pPr>
              <w:rPr>
                <w:rFonts w:ascii="Calibri" w:eastAsia="Calibri" w:hAnsi="Calibri" w:cs="Calibri"/>
                <w:color w:val="000000" w:themeColor="text1"/>
                <w:sz w:val="28"/>
                <w:szCs w:val="28"/>
              </w:rPr>
            </w:pPr>
            <w:r w:rsidRPr="685E3F26">
              <w:rPr>
                <w:rFonts w:ascii="Calibri" w:eastAsia="Calibri" w:hAnsi="Calibri" w:cs="Calibri"/>
                <w:color w:val="000000" w:themeColor="text1"/>
                <w:sz w:val="28"/>
                <w:szCs w:val="28"/>
              </w:rPr>
              <w:t xml:space="preserve">Adithya </w:t>
            </w:r>
            <w:proofErr w:type="spellStart"/>
            <w:r w:rsidRPr="685E3F26">
              <w:rPr>
                <w:rFonts w:ascii="Calibri" w:eastAsia="Calibri" w:hAnsi="Calibri" w:cs="Calibri"/>
                <w:color w:val="000000" w:themeColor="text1"/>
                <w:sz w:val="28"/>
                <w:szCs w:val="28"/>
              </w:rPr>
              <w:t>Singupati</w:t>
            </w:r>
            <w:proofErr w:type="spellEnd"/>
          </w:p>
        </w:tc>
        <w:tc>
          <w:tcPr>
            <w:tcW w:w="3144" w:type="dxa"/>
          </w:tcPr>
          <w:p w14:paraId="30823884" w14:textId="769BF44B" w:rsidR="685E3F26" w:rsidRDefault="71C56CAF" w:rsidP="4D358D65">
            <w:pPr>
              <w:pStyle w:val="ListParagraph"/>
              <w:numPr>
                <w:ilvl w:val="0"/>
                <w:numId w:val="10"/>
              </w:numPr>
              <w:rPr>
                <w:rFonts w:ascii="Calibri" w:eastAsia="Calibri" w:hAnsi="Calibri" w:cs="Calibri"/>
                <w:color w:val="000000" w:themeColor="text1"/>
                <w:sz w:val="28"/>
                <w:szCs w:val="28"/>
              </w:rPr>
            </w:pPr>
            <w:r w:rsidRPr="5583CFD1">
              <w:rPr>
                <w:rFonts w:ascii="Calibri" w:eastAsia="Calibri" w:hAnsi="Calibri" w:cs="Calibri"/>
                <w:color w:val="000000" w:themeColor="text1"/>
                <w:sz w:val="28"/>
                <w:szCs w:val="28"/>
              </w:rPr>
              <w:t>Schema Explanation</w:t>
            </w:r>
          </w:p>
          <w:p w14:paraId="34F9B775" w14:textId="6E9C8E55" w:rsidR="5F9B44D6" w:rsidRDefault="71C56CAF" w:rsidP="00065649">
            <w:pPr>
              <w:pStyle w:val="ListParagraph"/>
              <w:numPr>
                <w:ilvl w:val="0"/>
                <w:numId w:val="10"/>
              </w:numPr>
              <w:rPr>
                <w:rFonts w:ascii="Calibri" w:eastAsia="Calibri" w:hAnsi="Calibri" w:cs="Calibri"/>
                <w:color w:val="000000" w:themeColor="text1"/>
                <w:sz w:val="28"/>
                <w:szCs w:val="28"/>
              </w:rPr>
            </w:pPr>
            <w:r w:rsidRPr="5583CFD1">
              <w:rPr>
                <w:rFonts w:ascii="Calibri" w:eastAsia="Calibri" w:hAnsi="Calibri" w:cs="Calibri"/>
                <w:color w:val="000000" w:themeColor="text1"/>
                <w:sz w:val="28"/>
                <w:szCs w:val="28"/>
              </w:rPr>
              <w:t>Determining data types</w:t>
            </w:r>
          </w:p>
          <w:p w14:paraId="19D0B7F4" w14:textId="55B1EEAA" w:rsidR="685E3F26" w:rsidRDefault="71C56CAF" w:rsidP="4D358D65">
            <w:pPr>
              <w:pStyle w:val="ListParagraph"/>
              <w:numPr>
                <w:ilvl w:val="0"/>
                <w:numId w:val="10"/>
              </w:numPr>
              <w:rPr>
                <w:rFonts w:ascii="Calibri" w:eastAsia="Calibri" w:hAnsi="Calibri" w:cs="Calibri"/>
                <w:color w:val="000000" w:themeColor="text1"/>
                <w:sz w:val="28"/>
                <w:szCs w:val="28"/>
              </w:rPr>
            </w:pPr>
            <w:r w:rsidRPr="6A8ABBD1">
              <w:rPr>
                <w:rFonts w:ascii="Calibri" w:eastAsia="Calibri" w:hAnsi="Calibri" w:cs="Calibri"/>
                <w:color w:val="000000" w:themeColor="text1"/>
                <w:sz w:val="28"/>
                <w:szCs w:val="28"/>
              </w:rPr>
              <w:t>Update queries</w:t>
            </w:r>
          </w:p>
        </w:tc>
        <w:tc>
          <w:tcPr>
            <w:tcW w:w="3767" w:type="dxa"/>
          </w:tcPr>
          <w:p w14:paraId="50B244FC" w14:textId="53E3E592" w:rsidR="685E3F26" w:rsidRDefault="1A90AA39" w:rsidP="685E3F26">
            <w:pPr>
              <w:rPr>
                <w:rFonts w:ascii="Calibri" w:eastAsia="Calibri" w:hAnsi="Calibri" w:cs="Calibri"/>
                <w:color w:val="000000" w:themeColor="text1"/>
                <w:sz w:val="28"/>
                <w:szCs w:val="28"/>
              </w:rPr>
            </w:pPr>
            <w:r w:rsidRPr="615AEC97">
              <w:rPr>
                <w:rFonts w:ascii="Calibri" w:eastAsia="Calibri" w:hAnsi="Calibri" w:cs="Calibri"/>
                <w:color w:val="000000" w:themeColor="text1"/>
                <w:sz w:val="28"/>
                <w:szCs w:val="28"/>
              </w:rPr>
              <w:t>In</w:t>
            </w:r>
            <w:r w:rsidRPr="1588EFBB">
              <w:rPr>
                <w:rFonts w:ascii="Calibri" w:eastAsia="Calibri" w:hAnsi="Calibri" w:cs="Calibri"/>
                <w:color w:val="000000" w:themeColor="text1"/>
                <w:sz w:val="28"/>
                <w:szCs w:val="28"/>
              </w:rPr>
              <w:t xml:space="preserve"> developing the database schema, I clarified entity relationships and chose appropriate data types for the `Users` and `Jobs` tables to ensure data integrity. I also wrote update queries to keep our database accurate, supporting our application tracking system's reliability.</w:t>
            </w:r>
          </w:p>
        </w:tc>
        <w:tc>
          <w:tcPr>
            <w:tcW w:w="1800" w:type="dxa"/>
          </w:tcPr>
          <w:p w14:paraId="60EE507E" w14:textId="68F0A250" w:rsidR="685E3F26" w:rsidRDefault="00050549"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4.5</w:t>
            </w:r>
            <w:r w:rsidR="685E3F26" w:rsidRPr="685E3F26">
              <w:rPr>
                <w:rFonts w:ascii="Calibri" w:eastAsia="Calibri" w:hAnsi="Calibri" w:cs="Calibri"/>
                <w:color w:val="000000" w:themeColor="text1"/>
                <w:sz w:val="28"/>
                <w:szCs w:val="28"/>
              </w:rPr>
              <w:t xml:space="preserve"> hours</w:t>
            </w:r>
          </w:p>
        </w:tc>
      </w:tr>
      <w:tr w:rsidR="009E481E" w14:paraId="6803541D" w14:textId="77777777" w:rsidTr="0020721D">
        <w:trPr>
          <w:trHeight w:val="660"/>
        </w:trPr>
        <w:tc>
          <w:tcPr>
            <w:tcW w:w="1477" w:type="dxa"/>
          </w:tcPr>
          <w:p w14:paraId="6C0E56FC" w14:textId="267DD32F" w:rsidR="1D835D46" w:rsidRDefault="1D835D46" w:rsidP="1D835D46">
            <w:pPr>
              <w:rPr>
                <w:rFonts w:ascii="Calibri" w:eastAsia="Calibri" w:hAnsi="Calibri" w:cs="Calibri"/>
                <w:color w:val="000000" w:themeColor="text1"/>
                <w:sz w:val="28"/>
                <w:szCs w:val="28"/>
              </w:rPr>
            </w:pPr>
          </w:p>
          <w:p w14:paraId="0B6402A0" w14:textId="2A2D571B" w:rsidR="1D835D46" w:rsidRDefault="1D835D46" w:rsidP="1D835D46">
            <w:pPr>
              <w:rPr>
                <w:rFonts w:ascii="Calibri" w:eastAsia="Calibri" w:hAnsi="Calibri" w:cs="Calibri"/>
                <w:color w:val="000000" w:themeColor="text1"/>
                <w:sz w:val="28"/>
                <w:szCs w:val="28"/>
              </w:rPr>
            </w:pPr>
          </w:p>
          <w:p w14:paraId="55A4E342" w14:textId="3628B032" w:rsidR="1D835D46" w:rsidRDefault="1D835D46" w:rsidP="1D835D46">
            <w:pPr>
              <w:rPr>
                <w:rFonts w:ascii="Calibri" w:eastAsia="Calibri" w:hAnsi="Calibri" w:cs="Calibri"/>
                <w:color w:val="000000" w:themeColor="text1"/>
                <w:sz w:val="28"/>
                <w:szCs w:val="28"/>
              </w:rPr>
            </w:pPr>
          </w:p>
          <w:p w14:paraId="4CE7E936" w14:textId="1A51ABD2" w:rsidR="1D835D46" w:rsidRDefault="1D835D46" w:rsidP="1D835D46">
            <w:pPr>
              <w:rPr>
                <w:rFonts w:ascii="Calibri" w:eastAsia="Calibri" w:hAnsi="Calibri" w:cs="Calibri"/>
                <w:color w:val="000000" w:themeColor="text1"/>
                <w:sz w:val="28"/>
                <w:szCs w:val="28"/>
              </w:rPr>
            </w:pPr>
          </w:p>
          <w:p w14:paraId="6FF29BA9" w14:textId="6D426B48" w:rsidR="685E3F26" w:rsidRDefault="685E3F26" w:rsidP="685E3F26">
            <w:pPr>
              <w:rPr>
                <w:rFonts w:ascii="Calibri" w:eastAsia="Calibri" w:hAnsi="Calibri" w:cs="Calibri"/>
                <w:color w:val="000000" w:themeColor="text1"/>
                <w:sz w:val="28"/>
                <w:szCs w:val="28"/>
              </w:rPr>
            </w:pPr>
            <w:r w:rsidRPr="685E3F26">
              <w:rPr>
                <w:rFonts w:ascii="Calibri" w:eastAsia="Calibri" w:hAnsi="Calibri" w:cs="Calibri"/>
                <w:color w:val="000000" w:themeColor="text1"/>
                <w:sz w:val="28"/>
                <w:szCs w:val="28"/>
              </w:rPr>
              <w:t>Malhar Dhopate</w:t>
            </w:r>
          </w:p>
        </w:tc>
        <w:tc>
          <w:tcPr>
            <w:tcW w:w="3144" w:type="dxa"/>
          </w:tcPr>
          <w:p w14:paraId="3BABD907" w14:textId="134E1DAA" w:rsidR="685E3F26" w:rsidRDefault="15E41369" w:rsidP="7B6C36C7">
            <w:pPr>
              <w:pStyle w:val="ListParagraph"/>
              <w:numPr>
                <w:ilvl w:val="0"/>
                <w:numId w:val="11"/>
              </w:numPr>
              <w:rPr>
                <w:rFonts w:ascii="Calibri" w:eastAsia="Calibri" w:hAnsi="Calibri" w:cs="Calibri"/>
                <w:color w:val="000000" w:themeColor="text1"/>
                <w:sz w:val="28"/>
                <w:szCs w:val="28"/>
              </w:rPr>
            </w:pPr>
            <w:r w:rsidRPr="4AA39C31">
              <w:rPr>
                <w:rFonts w:ascii="Calibri" w:eastAsia="Calibri" w:hAnsi="Calibri" w:cs="Calibri"/>
                <w:color w:val="000000" w:themeColor="text1"/>
                <w:sz w:val="28"/>
                <w:szCs w:val="28"/>
              </w:rPr>
              <w:t xml:space="preserve">Code </w:t>
            </w:r>
            <w:r w:rsidR="071354EE" w:rsidRPr="69BB3EBB">
              <w:rPr>
                <w:rFonts w:ascii="Calibri" w:eastAsia="Calibri" w:hAnsi="Calibri" w:cs="Calibri"/>
                <w:color w:val="000000" w:themeColor="text1"/>
                <w:sz w:val="28"/>
                <w:szCs w:val="28"/>
              </w:rPr>
              <w:t>reproducibility</w:t>
            </w:r>
            <w:r w:rsidRPr="4AA39C31">
              <w:rPr>
                <w:rFonts w:ascii="Calibri" w:eastAsia="Calibri" w:hAnsi="Calibri" w:cs="Calibri"/>
                <w:color w:val="000000" w:themeColor="text1"/>
                <w:sz w:val="28"/>
                <w:szCs w:val="28"/>
              </w:rPr>
              <w:t xml:space="preserve"> in </w:t>
            </w:r>
            <w:proofErr w:type="gramStart"/>
            <w:r w:rsidRPr="4AA39C31">
              <w:rPr>
                <w:rFonts w:ascii="Calibri" w:eastAsia="Calibri" w:hAnsi="Calibri" w:cs="Calibri"/>
                <w:color w:val="000000" w:themeColor="text1"/>
                <w:sz w:val="28"/>
                <w:szCs w:val="28"/>
              </w:rPr>
              <w:t>MYSQL</w:t>
            </w:r>
            <w:proofErr w:type="gramEnd"/>
          </w:p>
          <w:p w14:paraId="726B29EC" w14:textId="4982B6A9" w:rsidR="685E3F26" w:rsidRDefault="15E41369" w:rsidP="7B6C36C7">
            <w:pPr>
              <w:pStyle w:val="ListParagraph"/>
              <w:numPr>
                <w:ilvl w:val="0"/>
                <w:numId w:val="11"/>
              </w:numPr>
              <w:rPr>
                <w:rFonts w:ascii="Calibri" w:eastAsia="Calibri" w:hAnsi="Calibri" w:cs="Calibri"/>
                <w:color w:val="000000" w:themeColor="text1"/>
                <w:sz w:val="28"/>
                <w:szCs w:val="28"/>
              </w:rPr>
            </w:pPr>
            <w:r w:rsidRPr="618BE628">
              <w:rPr>
                <w:rFonts w:ascii="Calibri" w:eastAsia="Calibri" w:hAnsi="Calibri" w:cs="Calibri"/>
                <w:color w:val="000000" w:themeColor="text1"/>
                <w:sz w:val="28"/>
                <w:szCs w:val="28"/>
              </w:rPr>
              <w:t>Create table</w:t>
            </w:r>
            <w:r w:rsidR="63602E1D" w:rsidRPr="618BE628">
              <w:rPr>
                <w:rFonts w:ascii="Calibri" w:eastAsia="Calibri" w:hAnsi="Calibri" w:cs="Calibri"/>
                <w:color w:val="000000" w:themeColor="text1"/>
                <w:sz w:val="28"/>
                <w:szCs w:val="28"/>
              </w:rPr>
              <w:t xml:space="preserve"> </w:t>
            </w:r>
            <w:proofErr w:type="gramStart"/>
            <w:r w:rsidR="63602E1D" w:rsidRPr="53BC30DE">
              <w:rPr>
                <w:rFonts w:ascii="Calibri" w:eastAsia="Calibri" w:hAnsi="Calibri" w:cs="Calibri"/>
                <w:color w:val="000000" w:themeColor="text1"/>
                <w:sz w:val="28"/>
                <w:szCs w:val="28"/>
              </w:rPr>
              <w:t>queri</w:t>
            </w:r>
            <w:r w:rsidR="6F34BCE1" w:rsidRPr="53BC30DE">
              <w:rPr>
                <w:rFonts w:ascii="Calibri" w:eastAsia="Calibri" w:hAnsi="Calibri" w:cs="Calibri"/>
                <w:color w:val="000000" w:themeColor="text1"/>
                <w:sz w:val="28"/>
                <w:szCs w:val="28"/>
              </w:rPr>
              <w:t>es</w:t>
            </w:r>
            <w:proofErr w:type="gramEnd"/>
          </w:p>
          <w:p w14:paraId="069D048C" w14:textId="56D00FF1" w:rsidR="685E3F26" w:rsidRDefault="15E41369" w:rsidP="7B6C36C7">
            <w:pPr>
              <w:pStyle w:val="ListParagraph"/>
              <w:numPr>
                <w:ilvl w:val="0"/>
                <w:numId w:val="11"/>
              </w:numPr>
              <w:rPr>
                <w:rFonts w:ascii="Calibri" w:eastAsia="Calibri" w:hAnsi="Calibri" w:cs="Calibri"/>
                <w:color w:val="000000" w:themeColor="text1"/>
                <w:sz w:val="28"/>
                <w:szCs w:val="28"/>
              </w:rPr>
            </w:pPr>
            <w:r w:rsidRPr="4AA39C31">
              <w:rPr>
                <w:rFonts w:ascii="Calibri" w:eastAsia="Calibri" w:hAnsi="Calibri" w:cs="Calibri"/>
                <w:color w:val="000000" w:themeColor="text1"/>
                <w:sz w:val="28"/>
                <w:szCs w:val="28"/>
              </w:rPr>
              <w:t>user Table description</w:t>
            </w:r>
          </w:p>
          <w:p w14:paraId="5303880C" w14:textId="0475DA35" w:rsidR="685E3F26" w:rsidRDefault="2C844821" w:rsidP="7B6C36C7">
            <w:pPr>
              <w:pStyle w:val="ListParagraph"/>
              <w:numPr>
                <w:ilvl w:val="0"/>
                <w:numId w:val="11"/>
              </w:numPr>
              <w:rPr>
                <w:rFonts w:ascii="Calibri" w:eastAsia="Calibri" w:hAnsi="Calibri" w:cs="Calibri"/>
                <w:color w:val="000000" w:themeColor="text1"/>
                <w:sz w:val="28"/>
                <w:szCs w:val="28"/>
              </w:rPr>
            </w:pPr>
            <w:r w:rsidRPr="25F9415A">
              <w:rPr>
                <w:rFonts w:ascii="Calibri" w:eastAsia="Calibri" w:hAnsi="Calibri" w:cs="Calibri"/>
                <w:color w:val="000000" w:themeColor="text1"/>
                <w:sz w:val="28"/>
                <w:szCs w:val="28"/>
              </w:rPr>
              <w:t xml:space="preserve">Error </w:t>
            </w:r>
            <w:r w:rsidRPr="6E468729">
              <w:rPr>
                <w:rFonts w:ascii="Calibri" w:eastAsia="Calibri" w:hAnsi="Calibri" w:cs="Calibri"/>
                <w:color w:val="000000" w:themeColor="text1"/>
                <w:sz w:val="28"/>
                <w:szCs w:val="28"/>
              </w:rPr>
              <w:t xml:space="preserve">fixing </w:t>
            </w:r>
            <w:r w:rsidRPr="331A5D71">
              <w:rPr>
                <w:rFonts w:ascii="Calibri" w:eastAsia="Calibri" w:hAnsi="Calibri" w:cs="Calibri"/>
                <w:color w:val="000000" w:themeColor="text1"/>
                <w:sz w:val="28"/>
                <w:szCs w:val="28"/>
              </w:rPr>
              <w:t xml:space="preserve">while </w:t>
            </w:r>
            <w:r w:rsidRPr="566C7378">
              <w:rPr>
                <w:rFonts w:ascii="Calibri" w:eastAsia="Calibri" w:hAnsi="Calibri" w:cs="Calibri"/>
                <w:color w:val="000000" w:themeColor="text1"/>
                <w:sz w:val="28"/>
                <w:szCs w:val="28"/>
              </w:rPr>
              <w:t xml:space="preserve">code </w:t>
            </w:r>
            <w:r w:rsidRPr="16C73848">
              <w:rPr>
                <w:rFonts w:ascii="Calibri" w:eastAsia="Calibri" w:hAnsi="Calibri" w:cs="Calibri"/>
                <w:color w:val="000000" w:themeColor="text1"/>
                <w:sz w:val="28"/>
                <w:szCs w:val="28"/>
              </w:rPr>
              <w:t>reproducibility</w:t>
            </w:r>
          </w:p>
        </w:tc>
        <w:tc>
          <w:tcPr>
            <w:tcW w:w="3767" w:type="dxa"/>
          </w:tcPr>
          <w:p w14:paraId="5FDF684C" w14:textId="78C7E812" w:rsidR="685E3F26" w:rsidRPr="009E481E" w:rsidRDefault="0089393B" w:rsidP="009E481E">
            <w:pPr>
              <w:rPr>
                <w:rFonts w:ascii="Calibri" w:eastAsia="Calibri" w:hAnsi="Calibri" w:cs="Calibri"/>
                <w:color w:val="000000" w:themeColor="text1"/>
                <w:sz w:val="28"/>
                <w:szCs w:val="28"/>
              </w:rPr>
            </w:pPr>
            <w:r w:rsidRPr="009E481E">
              <w:rPr>
                <w:rFonts w:ascii="Calibri" w:eastAsia="Calibri" w:hAnsi="Calibri" w:cs="Calibri"/>
                <w:color w:val="000000" w:themeColor="text1"/>
                <w:sz w:val="28"/>
                <w:szCs w:val="28"/>
              </w:rPr>
              <w:t xml:space="preserve">Wrote code for Database and table creation, along with </w:t>
            </w:r>
            <w:r w:rsidR="00430865" w:rsidRPr="009E481E">
              <w:rPr>
                <w:rFonts w:ascii="Calibri" w:eastAsia="Calibri" w:hAnsi="Calibri" w:cs="Calibri"/>
                <w:color w:val="000000" w:themeColor="text1"/>
                <w:sz w:val="28"/>
                <w:szCs w:val="28"/>
              </w:rPr>
              <w:t xml:space="preserve">the constraints. </w:t>
            </w:r>
          </w:p>
          <w:p w14:paraId="4528AA1D" w14:textId="04004220" w:rsidR="00430865" w:rsidRDefault="00704E35"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Updated the code in the Word file (section 3).</w:t>
            </w:r>
          </w:p>
          <w:p w14:paraId="6D6C9CFC" w14:textId="5D9035AE" w:rsidR="00050549" w:rsidRDefault="00050549"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Assisted in Database Schema Creation (section 1).</w:t>
            </w:r>
          </w:p>
          <w:p w14:paraId="0CADE37F" w14:textId="3DE0A2B9" w:rsidR="00704E35" w:rsidRDefault="00704E35"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Assisted in the </w:t>
            </w:r>
            <w:r w:rsidR="009E481E">
              <w:rPr>
                <w:rFonts w:ascii="Calibri" w:eastAsia="Calibri" w:hAnsi="Calibri" w:cs="Calibri"/>
                <w:color w:val="000000" w:themeColor="text1"/>
                <w:sz w:val="28"/>
                <w:szCs w:val="28"/>
              </w:rPr>
              <w:t>table schema description (section 2).</w:t>
            </w:r>
          </w:p>
          <w:p w14:paraId="60E6DDEF" w14:textId="4BF56118" w:rsidR="003F6050" w:rsidRDefault="003F6050"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Provided Ideas for View development.</w:t>
            </w:r>
          </w:p>
        </w:tc>
        <w:tc>
          <w:tcPr>
            <w:tcW w:w="1800" w:type="dxa"/>
          </w:tcPr>
          <w:p w14:paraId="65EB3B40" w14:textId="07FFA43D" w:rsidR="685E3F26" w:rsidRDefault="00065649" w:rsidP="685E3F26">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5</w:t>
            </w:r>
            <w:r w:rsidR="685E3F26" w:rsidRPr="685E3F26">
              <w:rPr>
                <w:rFonts w:ascii="Calibri" w:eastAsia="Calibri" w:hAnsi="Calibri" w:cs="Calibri"/>
                <w:color w:val="000000" w:themeColor="text1"/>
                <w:sz w:val="28"/>
                <w:szCs w:val="28"/>
              </w:rPr>
              <w:t xml:space="preserve"> hours</w:t>
            </w:r>
          </w:p>
        </w:tc>
      </w:tr>
      <w:tr w:rsidR="009E481E" w14:paraId="4BFCDCBE" w14:textId="77777777" w:rsidTr="0020721D">
        <w:trPr>
          <w:trHeight w:val="300"/>
        </w:trPr>
        <w:tc>
          <w:tcPr>
            <w:tcW w:w="1477" w:type="dxa"/>
          </w:tcPr>
          <w:p w14:paraId="219FA1AD" w14:textId="0204E7EC" w:rsidR="1D835D46" w:rsidRDefault="1D835D46" w:rsidP="1D835D46">
            <w:pPr>
              <w:rPr>
                <w:rFonts w:ascii="Calibri" w:eastAsia="Calibri" w:hAnsi="Calibri" w:cs="Calibri"/>
                <w:color w:val="000000" w:themeColor="text1"/>
                <w:sz w:val="28"/>
                <w:szCs w:val="28"/>
              </w:rPr>
            </w:pPr>
          </w:p>
          <w:p w14:paraId="598163F2" w14:textId="5F7BD294" w:rsidR="1D835D46" w:rsidRDefault="1D835D46" w:rsidP="1D835D46">
            <w:pPr>
              <w:rPr>
                <w:rFonts w:ascii="Calibri" w:eastAsia="Calibri" w:hAnsi="Calibri" w:cs="Calibri"/>
                <w:color w:val="000000" w:themeColor="text1"/>
                <w:sz w:val="28"/>
                <w:szCs w:val="28"/>
              </w:rPr>
            </w:pPr>
          </w:p>
          <w:p w14:paraId="6851B903" w14:textId="0356E15B" w:rsidR="1D835D46" w:rsidRDefault="1D835D46" w:rsidP="1D835D46">
            <w:pPr>
              <w:rPr>
                <w:rFonts w:ascii="Calibri" w:eastAsia="Calibri" w:hAnsi="Calibri" w:cs="Calibri"/>
                <w:color w:val="000000" w:themeColor="text1"/>
                <w:sz w:val="28"/>
                <w:szCs w:val="28"/>
              </w:rPr>
            </w:pPr>
          </w:p>
          <w:p w14:paraId="33868C06" w14:textId="1B89318D" w:rsidR="1D835D46" w:rsidRDefault="1D835D46" w:rsidP="1D835D46">
            <w:pPr>
              <w:rPr>
                <w:rFonts w:ascii="Calibri" w:eastAsia="Calibri" w:hAnsi="Calibri" w:cs="Calibri"/>
                <w:color w:val="000000" w:themeColor="text1"/>
                <w:sz w:val="28"/>
                <w:szCs w:val="28"/>
              </w:rPr>
            </w:pPr>
          </w:p>
          <w:p w14:paraId="1A5925DE" w14:textId="3BD015FC" w:rsidR="1D835D46" w:rsidRDefault="1D835D46" w:rsidP="1D835D46">
            <w:pPr>
              <w:rPr>
                <w:rFonts w:ascii="Calibri" w:eastAsia="Calibri" w:hAnsi="Calibri" w:cs="Calibri"/>
                <w:color w:val="000000" w:themeColor="text1"/>
                <w:sz w:val="28"/>
                <w:szCs w:val="28"/>
              </w:rPr>
            </w:pPr>
          </w:p>
          <w:p w14:paraId="5EE09261" w14:textId="45D3B46E" w:rsidR="1D835D46" w:rsidRDefault="1D835D46" w:rsidP="1D835D46">
            <w:pPr>
              <w:rPr>
                <w:rFonts w:ascii="Calibri" w:eastAsia="Calibri" w:hAnsi="Calibri" w:cs="Calibri"/>
                <w:color w:val="000000" w:themeColor="text1"/>
                <w:sz w:val="28"/>
                <w:szCs w:val="28"/>
              </w:rPr>
            </w:pPr>
          </w:p>
          <w:p w14:paraId="1D8A6F0E" w14:textId="7E8A2919" w:rsidR="4F1AAF7D" w:rsidRPr="004E5216" w:rsidRDefault="4F1AAF7D" w:rsidP="54F8B0B8">
            <w:pPr>
              <w:rPr>
                <w:rFonts w:ascii="Calibri" w:eastAsia="Calibri" w:hAnsi="Calibri" w:cs="Calibri"/>
                <w:color w:val="000000" w:themeColor="text1"/>
                <w:sz w:val="28"/>
                <w:szCs w:val="28"/>
              </w:rPr>
            </w:pPr>
            <w:r w:rsidRPr="004E5216">
              <w:rPr>
                <w:rFonts w:ascii="Calibri" w:eastAsia="Calibri" w:hAnsi="Calibri" w:cs="Calibri"/>
                <w:color w:val="000000" w:themeColor="text1"/>
                <w:sz w:val="28"/>
                <w:szCs w:val="28"/>
              </w:rPr>
              <w:t xml:space="preserve">Shalini </w:t>
            </w:r>
            <w:proofErr w:type="spellStart"/>
            <w:r w:rsidRPr="004E5216">
              <w:rPr>
                <w:rFonts w:ascii="Calibri" w:eastAsia="Calibri" w:hAnsi="Calibri" w:cs="Calibri"/>
                <w:color w:val="000000" w:themeColor="text1"/>
                <w:sz w:val="28"/>
                <w:szCs w:val="28"/>
              </w:rPr>
              <w:t>Kothuru</w:t>
            </w:r>
            <w:proofErr w:type="spellEnd"/>
          </w:p>
        </w:tc>
        <w:tc>
          <w:tcPr>
            <w:tcW w:w="3144" w:type="dxa"/>
          </w:tcPr>
          <w:p w14:paraId="0553BD9B" w14:textId="4851DBA0" w:rsidR="7C7D4564" w:rsidRDefault="6CDFF7CC" w:rsidP="7C7D4564">
            <w:pPr>
              <w:pStyle w:val="ListParagraph"/>
              <w:numPr>
                <w:ilvl w:val="0"/>
                <w:numId w:val="12"/>
              </w:numPr>
              <w:rPr>
                <w:rFonts w:ascii="Calibri" w:eastAsia="Calibri" w:hAnsi="Calibri" w:cs="Calibri"/>
                <w:color w:val="000000" w:themeColor="text1"/>
                <w:sz w:val="28"/>
                <w:szCs w:val="28"/>
              </w:rPr>
            </w:pPr>
            <w:r w:rsidRPr="7C7D4564">
              <w:rPr>
                <w:rFonts w:ascii="Calibri" w:eastAsia="Calibri" w:hAnsi="Calibri" w:cs="Calibri"/>
                <w:color w:val="000000" w:themeColor="text1"/>
                <w:sz w:val="28"/>
                <w:szCs w:val="28"/>
              </w:rPr>
              <w:t>Ideas for visualization in UI</w:t>
            </w:r>
          </w:p>
          <w:p w14:paraId="064B7567" w14:textId="38BF8C13" w:rsidR="1583483C" w:rsidRDefault="1583483C" w:rsidP="7D6E77A6">
            <w:pPr>
              <w:pStyle w:val="ListParagraph"/>
              <w:numPr>
                <w:ilvl w:val="0"/>
                <w:numId w:val="12"/>
              </w:numPr>
              <w:rPr>
                <w:rFonts w:ascii="Calibri" w:eastAsia="Calibri" w:hAnsi="Calibri" w:cs="Calibri"/>
                <w:color w:val="000000" w:themeColor="text1"/>
                <w:sz w:val="28"/>
                <w:szCs w:val="28"/>
              </w:rPr>
            </w:pPr>
            <w:r w:rsidRPr="7D6E77A6">
              <w:rPr>
                <w:rFonts w:ascii="Calibri" w:eastAsia="Calibri" w:hAnsi="Calibri" w:cs="Calibri"/>
                <w:color w:val="000000" w:themeColor="text1"/>
                <w:sz w:val="28"/>
                <w:szCs w:val="28"/>
              </w:rPr>
              <w:t>jobs table description</w:t>
            </w:r>
          </w:p>
          <w:p w14:paraId="6CAE5647" w14:textId="5A950A57" w:rsidR="17BC8ED2" w:rsidRDefault="2D47C1B8" w:rsidP="17BC8ED2">
            <w:pPr>
              <w:pStyle w:val="ListParagraph"/>
              <w:numPr>
                <w:ilvl w:val="0"/>
                <w:numId w:val="12"/>
              </w:numPr>
              <w:rPr>
                <w:rFonts w:ascii="Calibri" w:eastAsia="Calibri" w:hAnsi="Calibri" w:cs="Calibri"/>
                <w:color w:val="000000" w:themeColor="text1"/>
                <w:sz w:val="28"/>
                <w:szCs w:val="28"/>
              </w:rPr>
            </w:pPr>
            <w:r w:rsidRPr="17BC8ED2">
              <w:rPr>
                <w:rFonts w:ascii="Calibri" w:eastAsia="Calibri" w:hAnsi="Calibri" w:cs="Calibri"/>
                <w:color w:val="000000" w:themeColor="text1"/>
                <w:sz w:val="28"/>
                <w:szCs w:val="28"/>
              </w:rPr>
              <w:t>Determining Constraints</w:t>
            </w:r>
          </w:p>
          <w:p w14:paraId="2409C4DA" w14:textId="2BF9C481" w:rsidR="008A22FB" w:rsidRPr="004E5216" w:rsidRDefault="3ADA79C9" w:rsidP="30C4AD53">
            <w:pPr>
              <w:pStyle w:val="ListParagraph"/>
              <w:numPr>
                <w:ilvl w:val="0"/>
                <w:numId w:val="12"/>
              </w:numPr>
              <w:rPr>
                <w:rFonts w:ascii="Calibri" w:eastAsia="Calibri" w:hAnsi="Calibri" w:cs="Calibri"/>
                <w:color w:val="000000" w:themeColor="text1"/>
                <w:sz w:val="28"/>
                <w:szCs w:val="28"/>
              </w:rPr>
            </w:pPr>
            <w:r w:rsidRPr="5F343239">
              <w:rPr>
                <w:rFonts w:ascii="Calibri" w:eastAsia="Calibri" w:hAnsi="Calibri" w:cs="Calibri"/>
                <w:color w:val="000000" w:themeColor="text1"/>
                <w:sz w:val="28"/>
                <w:szCs w:val="28"/>
              </w:rPr>
              <w:t>Insert and Index queries</w:t>
            </w:r>
          </w:p>
        </w:tc>
        <w:tc>
          <w:tcPr>
            <w:tcW w:w="3767" w:type="dxa"/>
          </w:tcPr>
          <w:p w14:paraId="038378C3" w14:textId="48AF5DD8" w:rsidR="7A663F86" w:rsidRDefault="7A663F86" w:rsidP="1BE7BFB6">
            <w:pPr>
              <w:rPr>
                <w:rFonts w:ascii="Calibri" w:eastAsia="Calibri" w:hAnsi="Calibri" w:cs="Calibri"/>
                <w:color w:val="000000" w:themeColor="text1"/>
                <w:sz w:val="28"/>
                <w:szCs w:val="28"/>
              </w:rPr>
            </w:pPr>
            <w:r w:rsidRPr="01A425C7">
              <w:rPr>
                <w:rFonts w:ascii="Calibri" w:eastAsia="Calibri" w:hAnsi="Calibri" w:cs="Calibri"/>
                <w:color w:val="000000" w:themeColor="text1"/>
                <w:sz w:val="28"/>
                <w:szCs w:val="28"/>
              </w:rPr>
              <w:t>Provided</w:t>
            </w:r>
            <w:r w:rsidRPr="1BE7BFB6">
              <w:rPr>
                <w:rFonts w:ascii="Calibri" w:eastAsia="Calibri" w:hAnsi="Calibri" w:cs="Calibri"/>
                <w:color w:val="000000" w:themeColor="text1"/>
                <w:sz w:val="28"/>
                <w:szCs w:val="28"/>
              </w:rPr>
              <w:t xml:space="preserve"> ideas for visualizing/presenting different analytics for </w:t>
            </w:r>
            <w:r w:rsidRPr="33EFFFD9">
              <w:rPr>
                <w:rFonts w:ascii="Calibri" w:eastAsia="Calibri" w:hAnsi="Calibri" w:cs="Calibri"/>
                <w:color w:val="000000" w:themeColor="text1"/>
                <w:sz w:val="28"/>
                <w:szCs w:val="28"/>
              </w:rPr>
              <w:t>users</w:t>
            </w:r>
            <w:r w:rsidRPr="1BE7BFB6">
              <w:rPr>
                <w:rFonts w:ascii="Calibri" w:eastAsia="Calibri" w:hAnsi="Calibri" w:cs="Calibri"/>
                <w:color w:val="000000" w:themeColor="text1"/>
                <w:sz w:val="28"/>
                <w:szCs w:val="28"/>
              </w:rPr>
              <w:t xml:space="preserve"> through views</w:t>
            </w:r>
            <w:r w:rsidRPr="33EFFFD9">
              <w:rPr>
                <w:rFonts w:ascii="Calibri" w:eastAsia="Calibri" w:hAnsi="Calibri" w:cs="Calibri"/>
                <w:color w:val="000000" w:themeColor="text1"/>
                <w:sz w:val="28"/>
                <w:szCs w:val="28"/>
              </w:rPr>
              <w:t xml:space="preserve"> in UI</w:t>
            </w:r>
            <w:r w:rsidRPr="1BE7BFB6">
              <w:rPr>
                <w:rFonts w:ascii="Calibri" w:eastAsia="Calibri" w:hAnsi="Calibri" w:cs="Calibri"/>
                <w:color w:val="000000" w:themeColor="text1"/>
                <w:sz w:val="28"/>
                <w:szCs w:val="28"/>
              </w:rPr>
              <w:t>.</w:t>
            </w:r>
          </w:p>
          <w:p w14:paraId="15ED9567" w14:textId="2A1AC29A" w:rsidR="738F5CE7" w:rsidRDefault="3ADA79C9" w:rsidP="63493018">
            <w:pPr>
              <w:rPr>
                <w:rFonts w:ascii="Calibri" w:eastAsia="Calibri" w:hAnsi="Calibri" w:cs="Calibri"/>
                <w:color w:val="000000" w:themeColor="text1"/>
                <w:sz w:val="28"/>
                <w:szCs w:val="28"/>
              </w:rPr>
            </w:pPr>
            <w:r w:rsidRPr="43825CE3">
              <w:rPr>
                <w:rFonts w:ascii="Calibri" w:eastAsia="Calibri" w:hAnsi="Calibri" w:cs="Calibri"/>
                <w:color w:val="000000" w:themeColor="text1"/>
                <w:sz w:val="28"/>
                <w:szCs w:val="28"/>
              </w:rPr>
              <w:t xml:space="preserve">Contributed to </w:t>
            </w:r>
            <w:r w:rsidRPr="525F6224">
              <w:rPr>
                <w:rFonts w:ascii="Calibri" w:eastAsia="Calibri" w:hAnsi="Calibri" w:cs="Calibri"/>
                <w:color w:val="000000" w:themeColor="text1"/>
                <w:sz w:val="28"/>
                <w:szCs w:val="28"/>
              </w:rPr>
              <w:t>data</w:t>
            </w:r>
            <w:r w:rsidR="7835A18F" w:rsidRPr="525F6224">
              <w:rPr>
                <w:rFonts w:ascii="Calibri" w:eastAsia="Calibri" w:hAnsi="Calibri" w:cs="Calibri"/>
                <w:color w:val="000000" w:themeColor="text1"/>
                <w:sz w:val="28"/>
                <w:szCs w:val="28"/>
              </w:rPr>
              <w:t>base</w:t>
            </w:r>
            <w:r w:rsidRPr="43825CE3">
              <w:rPr>
                <w:rFonts w:ascii="Calibri" w:eastAsia="Calibri" w:hAnsi="Calibri" w:cs="Calibri"/>
                <w:color w:val="000000" w:themeColor="text1"/>
                <w:sz w:val="28"/>
                <w:szCs w:val="28"/>
              </w:rPr>
              <w:t xml:space="preserve"> schema. </w:t>
            </w:r>
            <w:r w:rsidRPr="520CBD2E">
              <w:rPr>
                <w:rFonts w:ascii="Calibri" w:eastAsia="Calibri" w:hAnsi="Calibri" w:cs="Calibri"/>
                <w:color w:val="000000" w:themeColor="text1"/>
                <w:sz w:val="28"/>
                <w:szCs w:val="28"/>
              </w:rPr>
              <w:t xml:space="preserve">Designed different </w:t>
            </w:r>
            <w:r w:rsidRPr="7A389D4C">
              <w:rPr>
                <w:rFonts w:ascii="Calibri" w:eastAsia="Calibri" w:hAnsi="Calibri" w:cs="Calibri"/>
                <w:color w:val="000000" w:themeColor="text1"/>
                <w:sz w:val="28"/>
                <w:szCs w:val="28"/>
              </w:rPr>
              <w:t>schema</w:t>
            </w:r>
            <w:r w:rsidR="5FF29256" w:rsidRPr="7A389D4C">
              <w:rPr>
                <w:rFonts w:ascii="Calibri" w:eastAsia="Calibri" w:hAnsi="Calibri" w:cs="Calibri"/>
                <w:color w:val="000000" w:themeColor="text1"/>
                <w:sz w:val="28"/>
                <w:szCs w:val="28"/>
              </w:rPr>
              <w:t>s</w:t>
            </w:r>
            <w:r w:rsidRPr="520CBD2E">
              <w:rPr>
                <w:rFonts w:ascii="Calibri" w:eastAsia="Calibri" w:hAnsi="Calibri" w:cs="Calibri"/>
                <w:color w:val="000000" w:themeColor="text1"/>
                <w:sz w:val="28"/>
                <w:szCs w:val="28"/>
              </w:rPr>
              <w:t xml:space="preserve"> </w:t>
            </w:r>
            <w:r w:rsidRPr="7BA5A9C3">
              <w:rPr>
                <w:rFonts w:ascii="Calibri" w:eastAsia="Calibri" w:hAnsi="Calibri" w:cs="Calibri"/>
                <w:color w:val="000000" w:themeColor="text1"/>
                <w:sz w:val="28"/>
                <w:szCs w:val="28"/>
              </w:rPr>
              <w:t xml:space="preserve">and </w:t>
            </w:r>
            <w:r w:rsidR="6BDCE0A9" w:rsidRPr="7367D8E0">
              <w:rPr>
                <w:rFonts w:ascii="Calibri" w:eastAsia="Calibri" w:hAnsi="Calibri" w:cs="Calibri"/>
                <w:color w:val="000000" w:themeColor="text1"/>
                <w:sz w:val="28"/>
                <w:szCs w:val="28"/>
              </w:rPr>
              <w:t>considered</w:t>
            </w:r>
            <w:r w:rsidRPr="08387842">
              <w:rPr>
                <w:rFonts w:ascii="Calibri" w:eastAsia="Calibri" w:hAnsi="Calibri" w:cs="Calibri"/>
                <w:color w:val="000000" w:themeColor="text1"/>
                <w:sz w:val="28"/>
                <w:szCs w:val="28"/>
              </w:rPr>
              <w:t xml:space="preserve"> </w:t>
            </w:r>
            <w:r w:rsidRPr="08387842">
              <w:rPr>
                <w:rFonts w:ascii="Calibri" w:eastAsia="Calibri" w:hAnsi="Calibri" w:cs="Calibri"/>
                <w:color w:val="000000" w:themeColor="text1"/>
                <w:sz w:val="28"/>
                <w:szCs w:val="28"/>
              </w:rPr>
              <w:t xml:space="preserve">pros and </w:t>
            </w:r>
            <w:r w:rsidRPr="4249D5D2">
              <w:rPr>
                <w:rFonts w:ascii="Calibri" w:eastAsia="Calibri" w:hAnsi="Calibri" w:cs="Calibri"/>
                <w:color w:val="000000" w:themeColor="text1"/>
                <w:sz w:val="28"/>
                <w:szCs w:val="28"/>
              </w:rPr>
              <w:t xml:space="preserve">cons </w:t>
            </w:r>
            <w:r w:rsidR="270816A7" w:rsidRPr="224FAC27">
              <w:rPr>
                <w:rFonts w:ascii="Calibri" w:eastAsia="Calibri" w:hAnsi="Calibri" w:cs="Calibri"/>
                <w:color w:val="000000" w:themeColor="text1"/>
                <w:sz w:val="28"/>
                <w:szCs w:val="28"/>
              </w:rPr>
              <w:t>of</w:t>
            </w:r>
            <w:r w:rsidRPr="4249D5D2">
              <w:rPr>
                <w:rFonts w:ascii="Calibri" w:eastAsia="Calibri" w:hAnsi="Calibri" w:cs="Calibri"/>
                <w:color w:val="000000" w:themeColor="text1"/>
                <w:sz w:val="28"/>
                <w:szCs w:val="28"/>
              </w:rPr>
              <w:t xml:space="preserve"> </w:t>
            </w:r>
            <w:r w:rsidR="57CC457F" w:rsidRPr="41B98F00">
              <w:rPr>
                <w:rFonts w:ascii="Calibri" w:eastAsia="Calibri" w:hAnsi="Calibri" w:cs="Calibri"/>
                <w:color w:val="000000" w:themeColor="text1"/>
                <w:sz w:val="28"/>
                <w:szCs w:val="28"/>
              </w:rPr>
              <w:t xml:space="preserve">those </w:t>
            </w:r>
            <w:r w:rsidR="57CC457F" w:rsidRPr="650BA507">
              <w:rPr>
                <w:rFonts w:ascii="Calibri" w:eastAsia="Calibri" w:hAnsi="Calibri" w:cs="Calibri"/>
                <w:color w:val="000000" w:themeColor="text1"/>
                <w:sz w:val="28"/>
                <w:szCs w:val="28"/>
              </w:rPr>
              <w:t xml:space="preserve">schemas. </w:t>
            </w:r>
            <w:r>
              <w:br/>
            </w:r>
            <w:r w:rsidR="3D6FE504" w:rsidRPr="175F9E76">
              <w:rPr>
                <w:rFonts w:ascii="Calibri" w:eastAsia="Calibri" w:hAnsi="Calibri" w:cs="Calibri"/>
                <w:color w:val="000000" w:themeColor="text1"/>
                <w:sz w:val="28"/>
                <w:szCs w:val="28"/>
              </w:rPr>
              <w:t xml:space="preserve">Determined different </w:t>
            </w:r>
            <w:r w:rsidR="3D6FE504" w:rsidRPr="0A4572CB">
              <w:rPr>
                <w:rFonts w:ascii="Calibri" w:eastAsia="Calibri" w:hAnsi="Calibri" w:cs="Calibri"/>
                <w:color w:val="000000" w:themeColor="text1"/>
                <w:sz w:val="28"/>
                <w:szCs w:val="28"/>
              </w:rPr>
              <w:t xml:space="preserve">constraints </w:t>
            </w:r>
            <w:r w:rsidR="3D6FE504" w:rsidRPr="315F7066">
              <w:rPr>
                <w:rFonts w:ascii="Calibri" w:eastAsia="Calibri" w:hAnsi="Calibri" w:cs="Calibri"/>
                <w:color w:val="000000" w:themeColor="text1"/>
                <w:sz w:val="28"/>
                <w:szCs w:val="28"/>
              </w:rPr>
              <w:t xml:space="preserve">and </w:t>
            </w:r>
            <w:r w:rsidR="3D6FE504" w:rsidRPr="769CE8F1">
              <w:rPr>
                <w:rFonts w:ascii="Calibri" w:eastAsia="Calibri" w:hAnsi="Calibri" w:cs="Calibri"/>
                <w:color w:val="000000" w:themeColor="text1"/>
                <w:sz w:val="28"/>
                <w:szCs w:val="28"/>
              </w:rPr>
              <w:t>keys</w:t>
            </w:r>
            <w:r w:rsidR="3D6FE504" w:rsidRPr="315F7066">
              <w:rPr>
                <w:rFonts w:ascii="Calibri" w:eastAsia="Calibri" w:hAnsi="Calibri" w:cs="Calibri"/>
                <w:color w:val="000000" w:themeColor="text1"/>
                <w:sz w:val="28"/>
                <w:szCs w:val="28"/>
              </w:rPr>
              <w:t xml:space="preserve"> </w:t>
            </w:r>
            <w:r w:rsidR="3D6FE504" w:rsidRPr="78F72C96">
              <w:rPr>
                <w:rFonts w:ascii="Calibri" w:eastAsia="Calibri" w:hAnsi="Calibri" w:cs="Calibri"/>
                <w:color w:val="000000" w:themeColor="text1"/>
                <w:sz w:val="28"/>
                <w:szCs w:val="28"/>
              </w:rPr>
              <w:t xml:space="preserve">for </w:t>
            </w:r>
            <w:r w:rsidR="3D6FE504" w:rsidRPr="2EE0816C">
              <w:rPr>
                <w:rFonts w:ascii="Calibri" w:eastAsia="Calibri" w:hAnsi="Calibri" w:cs="Calibri"/>
                <w:color w:val="000000" w:themeColor="text1"/>
                <w:sz w:val="28"/>
                <w:szCs w:val="28"/>
              </w:rPr>
              <w:t xml:space="preserve">columns in </w:t>
            </w:r>
            <w:r w:rsidR="3D6FE504" w:rsidRPr="32178AB6">
              <w:rPr>
                <w:rFonts w:ascii="Calibri" w:eastAsia="Calibri" w:hAnsi="Calibri" w:cs="Calibri"/>
                <w:color w:val="000000" w:themeColor="text1"/>
                <w:sz w:val="28"/>
                <w:szCs w:val="28"/>
              </w:rPr>
              <w:t>table</w:t>
            </w:r>
            <w:r w:rsidR="3D6FE504" w:rsidRPr="5569A0BD">
              <w:rPr>
                <w:rFonts w:ascii="Calibri" w:eastAsia="Calibri" w:hAnsi="Calibri" w:cs="Calibri"/>
                <w:color w:val="000000" w:themeColor="text1"/>
                <w:sz w:val="28"/>
                <w:szCs w:val="28"/>
              </w:rPr>
              <w:t>.</w:t>
            </w:r>
          </w:p>
          <w:p w14:paraId="01E51A9C" w14:textId="19E646F1" w:rsidR="3D6FE504" w:rsidRDefault="3D6FE504" w:rsidP="5569A0BD">
            <w:pPr>
              <w:rPr>
                <w:rFonts w:ascii="Calibri" w:eastAsia="Calibri" w:hAnsi="Calibri" w:cs="Calibri"/>
                <w:color w:val="000000" w:themeColor="text1"/>
                <w:sz w:val="28"/>
                <w:szCs w:val="28"/>
              </w:rPr>
            </w:pPr>
            <w:r w:rsidRPr="429E7401">
              <w:rPr>
                <w:rFonts w:ascii="Calibri" w:eastAsia="Calibri" w:hAnsi="Calibri" w:cs="Calibri"/>
                <w:color w:val="000000" w:themeColor="text1"/>
                <w:sz w:val="28"/>
                <w:szCs w:val="28"/>
              </w:rPr>
              <w:t>Wr</w:t>
            </w:r>
            <w:r w:rsidR="7225219C" w:rsidRPr="429E7401">
              <w:rPr>
                <w:rFonts w:ascii="Calibri" w:eastAsia="Calibri" w:hAnsi="Calibri" w:cs="Calibri"/>
                <w:color w:val="000000" w:themeColor="text1"/>
                <w:sz w:val="28"/>
                <w:szCs w:val="28"/>
              </w:rPr>
              <w:t>ote</w:t>
            </w:r>
            <w:r w:rsidRPr="24912C16">
              <w:rPr>
                <w:rFonts w:ascii="Calibri" w:eastAsia="Calibri" w:hAnsi="Calibri" w:cs="Calibri"/>
                <w:color w:val="000000" w:themeColor="text1"/>
                <w:sz w:val="28"/>
                <w:szCs w:val="28"/>
              </w:rPr>
              <w:t xml:space="preserve"> queries for </w:t>
            </w:r>
            <w:r w:rsidRPr="03A2DAD1">
              <w:rPr>
                <w:rFonts w:ascii="Calibri" w:eastAsia="Calibri" w:hAnsi="Calibri" w:cs="Calibri"/>
                <w:color w:val="000000" w:themeColor="text1"/>
                <w:sz w:val="28"/>
                <w:szCs w:val="28"/>
              </w:rPr>
              <w:t xml:space="preserve">inserting data </w:t>
            </w:r>
            <w:r w:rsidRPr="393DB79A">
              <w:rPr>
                <w:rFonts w:ascii="Calibri" w:eastAsia="Calibri" w:hAnsi="Calibri" w:cs="Calibri"/>
                <w:color w:val="000000" w:themeColor="text1"/>
                <w:sz w:val="28"/>
                <w:szCs w:val="28"/>
              </w:rPr>
              <w:t xml:space="preserve">and index </w:t>
            </w:r>
            <w:r w:rsidRPr="4A4706DF">
              <w:rPr>
                <w:rFonts w:ascii="Calibri" w:eastAsia="Calibri" w:hAnsi="Calibri" w:cs="Calibri"/>
                <w:color w:val="000000" w:themeColor="text1"/>
                <w:sz w:val="28"/>
                <w:szCs w:val="28"/>
              </w:rPr>
              <w:t>creation</w:t>
            </w:r>
            <w:r w:rsidR="4C922625" w:rsidRPr="429E7401">
              <w:rPr>
                <w:rFonts w:ascii="Calibri" w:eastAsia="Calibri" w:hAnsi="Calibri" w:cs="Calibri"/>
                <w:color w:val="000000" w:themeColor="text1"/>
                <w:sz w:val="28"/>
                <w:szCs w:val="28"/>
              </w:rPr>
              <w:t>.</w:t>
            </w:r>
          </w:p>
          <w:p w14:paraId="47E11546" w14:textId="27D0E3EC" w:rsidR="738F5CE7" w:rsidRDefault="738F5CE7" w:rsidP="738F5CE7">
            <w:pPr>
              <w:rPr>
                <w:rFonts w:ascii="Calibri" w:eastAsia="Calibri" w:hAnsi="Calibri" w:cs="Calibri"/>
                <w:color w:val="000000" w:themeColor="text1"/>
                <w:sz w:val="28"/>
                <w:szCs w:val="28"/>
              </w:rPr>
            </w:pPr>
          </w:p>
        </w:tc>
        <w:tc>
          <w:tcPr>
            <w:tcW w:w="1800" w:type="dxa"/>
          </w:tcPr>
          <w:p w14:paraId="4B53C535" w14:textId="005547AE" w:rsidR="54F8B0B8" w:rsidRPr="004E5216" w:rsidRDefault="1D717729" w:rsidP="54F8B0B8">
            <w:pPr>
              <w:rPr>
                <w:rFonts w:ascii="Calibri" w:eastAsia="Calibri" w:hAnsi="Calibri" w:cs="Calibri"/>
                <w:color w:val="000000" w:themeColor="text1"/>
                <w:sz w:val="28"/>
                <w:szCs w:val="28"/>
              </w:rPr>
            </w:pPr>
            <w:r w:rsidRPr="15D60606">
              <w:rPr>
                <w:rFonts w:ascii="Calibri" w:eastAsia="Calibri" w:hAnsi="Calibri" w:cs="Calibri"/>
                <w:color w:val="000000" w:themeColor="text1"/>
                <w:sz w:val="28"/>
                <w:szCs w:val="28"/>
              </w:rPr>
              <w:t>4</w:t>
            </w:r>
            <w:r w:rsidRPr="52F9C18B">
              <w:rPr>
                <w:rFonts w:ascii="Calibri" w:eastAsia="Calibri" w:hAnsi="Calibri" w:cs="Calibri"/>
                <w:color w:val="000000" w:themeColor="text1"/>
                <w:sz w:val="28"/>
                <w:szCs w:val="28"/>
              </w:rPr>
              <w:t>.5</w:t>
            </w:r>
            <w:r w:rsidR="2060C4FD" w:rsidRPr="004E5216">
              <w:rPr>
                <w:rFonts w:ascii="Calibri" w:eastAsia="Calibri" w:hAnsi="Calibri" w:cs="Calibri"/>
                <w:color w:val="000000" w:themeColor="text1"/>
                <w:sz w:val="28"/>
                <w:szCs w:val="28"/>
              </w:rPr>
              <w:t xml:space="preserve"> hour</w:t>
            </w:r>
            <w:r w:rsidR="46A33617" w:rsidRPr="004E5216">
              <w:rPr>
                <w:rFonts w:ascii="Calibri" w:eastAsia="Calibri" w:hAnsi="Calibri" w:cs="Calibri"/>
                <w:color w:val="000000" w:themeColor="text1"/>
                <w:sz w:val="28"/>
                <w:szCs w:val="28"/>
              </w:rPr>
              <w:t>s</w:t>
            </w:r>
          </w:p>
        </w:tc>
      </w:tr>
    </w:tbl>
    <w:p w14:paraId="15B81628" w14:textId="6301A111" w:rsidR="6FDDFF21" w:rsidRDefault="6FDDFF21" w:rsidP="6FDDFF21">
      <w:pPr>
        <w:spacing w:line="276" w:lineRule="auto"/>
        <w:jc w:val="both"/>
        <w:rPr>
          <w:rFonts w:ascii="Calibri" w:eastAsia="Calibri" w:hAnsi="Calibri" w:cs="Calibri"/>
          <w:b/>
          <w:bCs/>
          <w:color w:val="2D3B45"/>
          <w:sz w:val="28"/>
          <w:szCs w:val="28"/>
        </w:rPr>
      </w:pPr>
    </w:p>
    <w:sectPr w:rsidR="6FDDFF21">
      <w:headerReference w:type="default" r:id="rId10"/>
      <w:pgSz w:w="12240" w:h="15840"/>
      <w:pgMar w:top="1440" w:right="108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68772" w14:textId="77777777" w:rsidR="00500B1D" w:rsidRDefault="00500B1D" w:rsidP="0028036A">
      <w:r>
        <w:separator/>
      </w:r>
    </w:p>
  </w:endnote>
  <w:endnote w:type="continuationSeparator" w:id="0">
    <w:p w14:paraId="2FA2307E" w14:textId="77777777" w:rsidR="00500B1D" w:rsidRDefault="00500B1D" w:rsidP="0028036A">
      <w:r>
        <w:continuationSeparator/>
      </w:r>
    </w:p>
  </w:endnote>
  <w:endnote w:type="continuationNotice" w:id="1">
    <w:p w14:paraId="1A9A6CBC" w14:textId="77777777" w:rsidR="00500B1D" w:rsidRDefault="00500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86AE" w14:textId="77777777" w:rsidR="00500B1D" w:rsidRDefault="00500B1D" w:rsidP="0028036A">
      <w:r>
        <w:separator/>
      </w:r>
    </w:p>
  </w:footnote>
  <w:footnote w:type="continuationSeparator" w:id="0">
    <w:p w14:paraId="2D732104" w14:textId="77777777" w:rsidR="00500B1D" w:rsidRDefault="00500B1D" w:rsidP="0028036A">
      <w:r>
        <w:continuationSeparator/>
      </w:r>
    </w:p>
  </w:footnote>
  <w:footnote w:type="continuationNotice" w:id="1">
    <w:p w14:paraId="3947FC04" w14:textId="77777777" w:rsidR="00500B1D" w:rsidRDefault="00500B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4848" w14:textId="60E62CA4" w:rsidR="0028036A" w:rsidRDefault="0028036A">
    <w:pPr>
      <w:pStyle w:val="Header"/>
    </w:pPr>
    <w:r>
      <w:t xml:space="preserve">Spring 2024 | </w:t>
    </w:r>
    <w:r w:rsidR="00FE2326">
      <w:t>Group 20</w:t>
    </w:r>
    <w:r w:rsidR="00A31BEE">
      <w:t xml:space="preserve"> (</w:t>
    </w:r>
    <w:proofErr w:type="spellStart"/>
    <w:r w:rsidR="00A31BEE">
      <w:t>JobQuest</w:t>
    </w:r>
    <w:proofErr w:type="spellEnd"/>
    <w:r w:rsidR="00A31BEE">
      <w:t xml:space="preserve"> </w:t>
    </w:r>
    <w:r w:rsidR="002254E5">
      <w:t>Devs)</w:t>
    </w:r>
  </w:p>
</w:hdr>
</file>

<file path=word/intelligence2.xml><?xml version="1.0" encoding="utf-8"?>
<int2:intelligence xmlns:int2="http://schemas.microsoft.com/office/intelligence/2020/intelligence" xmlns:oel="http://schemas.microsoft.com/office/2019/extlst">
  <int2:observations>
    <int2:textHash int2:hashCode="eJxwG0AuqbyGLL" int2:id="XOglLKwZ">
      <int2:state int2:value="Rejected" int2:type="AugLoop_Text_Critique"/>
    </int2:textHash>
    <int2:textHash int2:hashCode="Vp4MPoY+vfXyQI" int2:id="Yrmgt0lI">
      <int2:state int2:value="Rejected" int2:type="AugLoop_Text_Critique"/>
    </int2:textHash>
    <int2:textHash int2:hashCode="BW94VKev26fL1t" int2:id="jw6XTd8i">
      <int2:state int2:value="Rejected" int2:type="AugLoop_Text_Critique"/>
    </int2:textHash>
    <int2:textHash int2:hashCode="Ft8gzzo75lQMHu" int2:id="t4MqWqxy">
      <int2:state int2:value="Rejected" int2:type="AugLoop_Text_Critique"/>
    </int2:textHash>
    <int2:textHash int2:hashCode="Qa6ZEwik/JDg05" int2:id="tBG99diA">
      <int2:state int2:value="Rejected" int2:type="AugLoop_Text_Critique"/>
    </int2:textHash>
    <int2:bookmark int2:bookmarkName="_Int_89lyNN2B" int2:invalidationBookmarkName="" int2:hashCode="UhhvpWKigxMbxO" int2:id="23RZV4Nd">
      <int2:state int2:value="Rejected" int2:type="AugLoop_Text_Critique"/>
    </int2:bookmark>
    <int2:bookmark int2:bookmarkName="_Int_zfMKveBZ" int2:invalidationBookmarkName="" int2:hashCode="16zEpjv6S2Azkv" int2:id="eHKG7T9f">
      <int2:state int2:value="Rejected" int2:type="AugLoop_Text_Critique"/>
    </int2:bookmark>
    <int2:bookmark int2:bookmarkName="_Int_dV2QEWx5" int2:invalidationBookmarkName="" int2:hashCode="W33NFKT6os3VTP" int2:id="evBmHoc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66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6F8FB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86E9F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5539F6"/>
    <w:multiLevelType w:val="hybridMultilevel"/>
    <w:tmpl w:val="FFFFFFFF"/>
    <w:lvl w:ilvl="0" w:tplc="9642EEA0">
      <w:start w:val="1"/>
      <w:numFmt w:val="decimal"/>
      <w:lvlText w:val="%1."/>
      <w:lvlJc w:val="left"/>
      <w:pPr>
        <w:ind w:left="720" w:hanging="360"/>
      </w:pPr>
    </w:lvl>
    <w:lvl w:ilvl="1" w:tplc="30D48B3E">
      <w:start w:val="1"/>
      <w:numFmt w:val="lowerLetter"/>
      <w:lvlText w:val="%2."/>
      <w:lvlJc w:val="left"/>
      <w:pPr>
        <w:ind w:left="1440" w:hanging="360"/>
      </w:pPr>
    </w:lvl>
    <w:lvl w:ilvl="2" w:tplc="5688F182">
      <w:start w:val="1"/>
      <w:numFmt w:val="lowerRoman"/>
      <w:lvlText w:val="%3."/>
      <w:lvlJc w:val="right"/>
      <w:pPr>
        <w:ind w:left="2160" w:hanging="180"/>
      </w:pPr>
    </w:lvl>
    <w:lvl w:ilvl="3" w:tplc="BBD462BE">
      <w:start w:val="1"/>
      <w:numFmt w:val="decimal"/>
      <w:lvlText w:val="%4."/>
      <w:lvlJc w:val="left"/>
      <w:pPr>
        <w:ind w:left="2880" w:hanging="360"/>
      </w:pPr>
    </w:lvl>
    <w:lvl w:ilvl="4" w:tplc="8D0EE58C">
      <w:start w:val="1"/>
      <w:numFmt w:val="lowerLetter"/>
      <w:lvlText w:val="%5."/>
      <w:lvlJc w:val="left"/>
      <w:pPr>
        <w:ind w:left="3600" w:hanging="360"/>
      </w:pPr>
    </w:lvl>
    <w:lvl w:ilvl="5" w:tplc="B6FC7BD8">
      <w:start w:val="1"/>
      <w:numFmt w:val="lowerRoman"/>
      <w:lvlText w:val="%6."/>
      <w:lvlJc w:val="right"/>
      <w:pPr>
        <w:ind w:left="4320" w:hanging="180"/>
      </w:pPr>
    </w:lvl>
    <w:lvl w:ilvl="6" w:tplc="A1AE4180">
      <w:start w:val="1"/>
      <w:numFmt w:val="decimal"/>
      <w:lvlText w:val="%7."/>
      <w:lvlJc w:val="left"/>
      <w:pPr>
        <w:ind w:left="5040" w:hanging="360"/>
      </w:pPr>
    </w:lvl>
    <w:lvl w:ilvl="7" w:tplc="5810DAC4">
      <w:start w:val="1"/>
      <w:numFmt w:val="lowerLetter"/>
      <w:lvlText w:val="%8."/>
      <w:lvlJc w:val="left"/>
      <w:pPr>
        <w:ind w:left="5760" w:hanging="360"/>
      </w:pPr>
    </w:lvl>
    <w:lvl w:ilvl="8" w:tplc="51AEFF12">
      <w:start w:val="1"/>
      <w:numFmt w:val="lowerRoman"/>
      <w:lvlText w:val="%9."/>
      <w:lvlJc w:val="right"/>
      <w:pPr>
        <w:ind w:left="6480" w:hanging="180"/>
      </w:pPr>
    </w:lvl>
  </w:abstractNum>
  <w:abstractNum w:abstractNumId="4" w15:restartNumberingAfterBreak="0">
    <w:nsid w:val="2D820AF7"/>
    <w:multiLevelType w:val="hybridMultilevel"/>
    <w:tmpl w:val="D048FA4E"/>
    <w:lvl w:ilvl="0" w:tplc="9CD878C0">
      <w:start w:val="1"/>
      <w:numFmt w:val="decimal"/>
      <w:lvlText w:val="%1."/>
      <w:lvlJc w:val="left"/>
      <w:pPr>
        <w:ind w:left="360" w:hanging="360"/>
      </w:pPr>
      <w:rPr>
        <w:rFonts w:hint="default"/>
        <w:b w:val="0"/>
        <w:color w:val="auto"/>
        <w:sz w:val="28"/>
      </w:rPr>
    </w:lvl>
    <w:lvl w:ilvl="1" w:tplc="2F6CAA42">
      <w:start w:val="1"/>
      <w:numFmt w:val="lowerRoman"/>
      <w:lvlText w:val="%2."/>
      <w:lvlJc w:val="right"/>
      <w:pPr>
        <w:ind w:left="630" w:hanging="360"/>
      </w:pPr>
      <w:rPr>
        <w:b w:val="0"/>
        <w:bCs/>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E656F"/>
    <w:multiLevelType w:val="hybridMultilevel"/>
    <w:tmpl w:val="FFFFFFFF"/>
    <w:lvl w:ilvl="0" w:tplc="9732C144">
      <w:start w:val="1"/>
      <w:numFmt w:val="bullet"/>
      <w:lvlText w:val=""/>
      <w:lvlJc w:val="left"/>
      <w:pPr>
        <w:ind w:left="360" w:hanging="360"/>
      </w:pPr>
      <w:rPr>
        <w:rFonts w:ascii="Symbol" w:hAnsi="Symbol" w:hint="default"/>
      </w:rPr>
    </w:lvl>
    <w:lvl w:ilvl="1" w:tplc="D84A18C8">
      <w:start w:val="1"/>
      <w:numFmt w:val="bullet"/>
      <w:lvlText w:val="o"/>
      <w:lvlJc w:val="left"/>
      <w:pPr>
        <w:ind w:left="1080" w:hanging="360"/>
      </w:pPr>
      <w:rPr>
        <w:rFonts w:ascii="Courier New" w:hAnsi="Courier New" w:hint="default"/>
      </w:rPr>
    </w:lvl>
    <w:lvl w:ilvl="2" w:tplc="F5488852">
      <w:start w:val="1"/>
      <w:numFmt w:val="bullet"/>
      <w:lvlText w:val=""/>
      <w:lvlJc w:val="left"/>
      <w:pPr>
        <w:ind w:left="1800" w:hanging="360"/>
      </w:pPr>
      <w:rPr>
        <w:rFonts w:ascii="Wingdings" w:hAnsi="Wingdings" w:hint="default"/>
      </w:rPr>
    </w:lvl>
    <w:lvl w:ilvl="3" w:tplc="30B619BA">
      <w:start w:val="1"/>
      <w:numFmt w:val="bullet"/>
      <w:lvlText w:val=""/>
      <w:lvlJc w:val="left"/>
      <w:pPr>
        <w:ind w:left="2520" w:hanging="360"/>
      </w:pPr>
      <w:rPr>
        <w:rFonts w:ascii="Symbol" w:hAnsi="Symbol" w:hint="default"/>
      </w:rPr>
    </w:lvl>
    <w:lvl w:ilvl="4" w:tplc="7E0AC3D2">
      <w:start w:val="1"/>
      <w:numFmt w:val="bullet"/>
      <w:lvlText w:val="o"/>
      <w:lvlJc w:val="left"/>
      <w:pPr>
        <w:ind w:left="3240" w:hanging="360"/>
      </w:pPr>
      <w:rPr>
        <w:rFonts w:ascii="Courier New" w:hAnsi="Courier New" w:hint="default"/>
      </w:rPr>
    </w:lvl>
    <w:lvl w:ilvl="5" w:tplc="DD3C0360">
      <w:start w:val="1"/>
      <w:numFmt w:val="bullet"/>
      <w:lvlText w:val=""/>
      <w:lvlJc w:val="left"/>
      <w:pPr>
        <w:ind w:left="3960" w:hanging="360"/>
      </w:pPr>
      <w:rPr>
        <w:rFonts w:ascii="Wingdings" w:hAnsi="Wingdings" w:hint="default"/>
      </w:rPr>
    </w:lvl>
    <w:lvl w:ilvl="6" w:tplc="D60C4C6E">
      <w:start w:val="1"/>
      <w:numFmt w:val="bullet"/>
      <w:lvlText w:val=""/>
      <w:lvlJc w:val="left"/>
      <w:pPr>
        <w:ind w:left="4680" w:hanging="360"/>
      </w:pPr>
      <w:rPr>
        <w:rFonts w:ascii="Symbol" w:hAnsi="Symbol" w:hint="default"/>
      </w:rPr>
    </w:lvl>
    <w:lvl w:ilvl="7" w:tplc="A9465948">
      <w:start w:val="1"/>
      <w:numFmt w:val="bullet"/>
      <w:lvlText w:val="o"/>
      <w:lvlJc w:val="left"/>
      <w:pPr>
        <w:ind w:left="5400" w:hanging="360"/>
      </w:pPr>
      <w:rPr>
        <w:rFonts w:ascii="Courier New" w:hAnsi="Courier New" w:hint="default"/>
      </w:rPr>
    </w:lvl>
    <w:lvl w:ilvl="8" w:tplc="9B22064E">
      <w:start w:val="1"/>
      <w:numFmt w:val="bullet"/>
      <w:lvlText w:val=""/>
      <w:lvlJc w:val="left"/>
      <w:pPr>
        <w:ind w:left="6120" w:hanging="360"/>
      </w:pPr>
      <w:rPr>
        <w:rFonts w:ascii="Wingdings" w:hAnsi="Wingdings" w:hint="default"/>
      </w:rPr>
    </w:lvl>
  </w:abstractNum>
  <w:abstractNum w:abstractNumId="6" w15:restartNumberingAfterBreak="0">
    <w:nsid w:val="46864207"/>
    <w:multiLevelType w:val="hybridMultilevel"/>
    <w:tmpl w:val="FFFFFFFF"/>
    <w:lvl w:ilvl="0" w:tplc="0872561C">
      <w:start w:val="1"/>
      <w:numFmt w:val="bullet"/>
      <w:lvlText w:val=""/>
      <w:lvlJc w:val="left"/>
      <w:pPr>
        <w:ind w:left="360" w:hanging="360"/>
      </w:pPr>
      <w:rPr>
        <w:rFonts w:ascii="Symbol" w:hAnsi="Symbol" w:hint="default"/>
      </w:rPr>
    </w:lvl>
    <w:lvl w:ilvl="1" w:tplc="F4EA5578">
      <w:start w:val="1"/>
      <w:numFmt w:val="bullet"/>
      <w:lvlText w:val="o"/>
      <w:lvlJc w:val="left"/>
      <w:pPr>
        <w:ind w:left="1080" w:hanging="360"/>
      </w:pPr>
      <w:rPr>
        <w:rFonts w:ascii="Courier New" w:hAnsi="Courier New" w:hint="default"/>
      </w:rPr>
    </w:lvl>
    <w:lvl w:ilvl="2" w:tplc="70C6CF22">
      <w:start w:val="1"/>
      <w:numFmt w:val="bullet"/>
      <w:lvlText w:val=""/>
      <w:lvlJc w:val="left"/>
      <w:pPr>
        <w:ind w:left="1800" w:hanging="360"/>
      </w:pPr>
      <w:rPr>
        <w:rFonts w:ascii="Wingdings" w:hAnsi="Wingdings" w:hint="default"/>
      </w:rPr>
    </w:lvl>
    <w:lvl w:ilvl="3" w:tplc="E5628846">
      <w:start w:val="1"/>
      <w:numFmt w:val="bullet"/>
      <w:lvlText w:val=""/>
      <w:lvlJc w:val="left"/>
      <w:pPr>
        <w:ind w:left="2520" w:hanging="360"/>
      </w:pPr>
      <w:rPr>
        <w:rFonts w:ascii="Symbol" w:hAnsi="Symbol" w:hint="default"/>
      </w:rPr>
    </w:lvl>
    <w:lvl w:ilvl="4" w:tplc="701088B2">
      <w:start w:val="1"/>
      <w:numFmt w:val="bullet"/>
      <w:lvlText w:val="o"/>
      <w:lvlJc w:val="left"/>
      <w:pPr>
        <w:ind w:left="3240" w:hanging="360"/>
      </w:pPr>
      <w:rPr>
        <w:rFonts w:ascii="Courier New" w:hAnsi="Courier New" w:hint="default"/>
      </w:rPr>
    </w:lvl>
    <w:lvl w:ilvl="5" w:tplc="95A69BE0">
      <w:start w:val="1"/>
      <w:numFmt w:val="bullet"/>
      <w:lvlText w:val=""/>
      <w:lvlJc w:val="left"/>
      <w:pPr>
        <w:ind w:left="3960" w:hanging="360"/>
      </w:pPr>
      <w:rPr>
        <w:rFonts w:ascii="Wingdings" w:hAnsi="Wingdings" w:hint="default"/>
      </w:rPr>
    </w:lvl>
    <w:lvl w:ilvl="6" w:tplc="84C29930">
      <w:start w:val="1"/>
      <w:numFmt w:val="bullet"/>
      <w:lvlText w:val=""/>
      <w:lvlJc w:val="left"/>
      <w:pPr>
        <w:ind w:left="4680" w:hanging="360"/>
      </w:pPr>
      <w:rPr>
        <w:rFonts w:ascii="Symbol" w:hAnsi="Symbol" w:hint="default"/>
      </w:rPr>
    </w:lvl>
    <w:lvl w:ilvl="7" w:tplc="40067116">
      <w:start w:val="1"/>
      <w:numFmt w:val="bullet"/>
      <w:lvlText w:val="o"/>
      <w:lvlJc w:val="left"/>
      <w:pPr>
        <w:ind w:left="5400" w:hanging="360"/>
      </w:pPr>
      <w:rPr>
        <w:rFonts w:ascii="Courier New" w:hAnsi="Courier New" w:hint="default"/>
      </w:rPr>
    </w:lvl>
    <w:lvl w:ilvl="8" w:tplc="EEC6A580">
      <w:start w:val="1"/>
      <w:numFmt w:val="bullet"/>
      <w:lvlText w:val=""/>
      <w:lvlJc w:val="left"/>
      <w:pPr>
        <w:ind w:left="6120" w:hanging="360"/>
      </w:pPr>
      <w:rPr>
        <w:rFonts w:ascii="Wingdings" w:hAnsi="Wingdings" w:hint="default"/>
      </w:rPr>
    </w:lvl>
  </w:abstractNum>
  <w:abstractNum w:abstractNumId="7" w15:restartNumberingAfterBreak="0">
    <w:nsid w:val="4A8D360E"/>
    <w:multiLevelType w:val="hybridMultilevel"/>
    <w:tmpl w:val="FDF8C088"/>
    <w:lvl w:ilvl="0" w:tplc="E77E79CC">
      <w:start w:val="1"/>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4FF4C"/>
    <w:multiLevelType w:val="hybridMultilevel"/>
    <w:tmpl w:val="FFFFFFFF"/>
    <w:lvl w:ilvl="0" w:tplc="B6B8264E">
      <w:start w:val="1"/>
      <w:numFmt w:val="bullet"/>
      <w:lvlText w:val=""/>
      <w:lvlJc w:val="left"/>
      <w:pPr>
        <w:ind w:left="360" w:hanging="360"/>
      </w:pPr>
      <w:rPr>
        <w:rFonts w:ascii="Symbol" w:hAnsi="Symbol" w:hint="default"/>
      </w:rPr>
    </w:lvl>
    <w:lvl w:ilvl="1" w:tplc="F5D6DE04">
      <w:start w:val="1"/>
      <w:numFmt w:val="bullet"/>
      <w:lvlText w:val="o"/>
      <w:lvlJc w:val="left"/>
      <w:pPr>
        <w:ind w:left="1080" w:hanging="360"/>
      </w:pPr>
      <w:rPr>
        <w:rFonts w:ascii="Courier New" w:hAnsi="Courier New" w:hint="default"/>
      </w:rPr>
    </w:lvl>
    <w:lvl w:ilvl="2" w:tplc="F7FC4658">
      <w:start w:val="1"/>
      <w:numFmt w:val="bullet"/>
      <w:lvlText w:val=""/>
      <w:lvlJc w:val="left"/>
      <w:pPr>
        <w:ind w:left="1800" w:hanging="360"/>
      </w:pPr>
      <w:rPr>
        <w:rFonts w:ascii="Wingdings" w:hAnsi="Wingdings" w:hint="default"/>
      </w:rPr>
    </w:lvl>
    <w:lvl w:ilvl="3" w:tplc="EE72091A">
      <w:start w:val="1"/>
      <w:numFmt w:val="bullet"/>
      <w:lvlText w:val=""/>
      <w:lvlJc w:val="left"/>
      <w:pPr>
        <w:ind w:left="2520" w:hanging="360"/>
      </w:pPr>
      <w:rPr>
        <w:rFonts w:ascii="Symbol" w:hAnsi="Symbol" w:hint="default"/>
      </w:rPr>
    </w:lvl>
    <w:lvl w:ilvl="4" w:tplc="8A2430D6">
      <w:start w:val="1"/>
      <w:numFmt w:val="bullet"/>
      <w:lvlText w:val="o"/>
      <w:lvlJc w:val="left"/>
      <w:pPr>
        <w:ind w:left="3240" w:hanging="360"/>
      </w:pPr>
      <w:rPr>
        <w:rFonts w:ascii="Courier New" w:hAnsi="Courier New" w:hint="default"/>
      </w:rPr>
    </w:lvl>
    <w:lvl w:ilvl="5" w:tplc="F62208A8">
      <w:start w:val="1"/>
      <w:numFmt w:val="bullet"/>
      <w:lvlText w:val=""/>
      <w:lvlJc w:val="left"/>
      <w:pPr>
        <w:ind w:left="3960" w:hanging="360"/>
      </w:pPr>
      <w:rPr>
        <w:rFonts w:ascii="Wingdings" w:hAnsi="Wingdings" w:hint="default"/>
      </w:rPr>
    </w:lvl>
    <w:lvl w:ilvl="6" w:tplc="9252E526">
      <w:start w:val="1"/>
      <w:numFmt w:val="bullet"/>
      <w:lvlText w:val=""/>
      <w:lvlJc w:val="left"/>
      <w:pPr>
        <w:ind w:left="4680" w:hanging="360"/>
      </w:pPr>
      <w:rPr>
        <w:rFonts w:ascii="Symbol" w:hAnsi="Symbol" w:hint="default"/>
      </w:rPr>
    </w:lvl>
    <w:lvl w:ilvl="7" w:tplc="A244A444">
      <w:start w:val="1"/>
      <w:numFmt w:val="bullet"/>
      <w:lvlText w:val="o"/>
      <w:lvlJc w:val="left"/>
      <w:pPr>
        <w:ind w:left="5400" w:hanging="360"/>
      </w:pPr>
      <w:rPr>
        <w:rFonts w:ascii="Courier New" w:hAnsi="Courier New" w:hint="default"/>
      </w:rPr>
    </w:lvl>
    <w:lvl w:ilvl="8" w:tplc="550631FA">
      <w:start w:val="1"/>
      <w:numFmt w:val="bullet"/>
      <w:lvlText w:val=""/>
      <w:lvlJc w:val="left"/>
      <w:pPr>
        <w:ind w:left="6120" w:hanging="360"/>
      </w:pPr>
      <w:rPr>
        <w:rFonts w:ascii="Wingdings" w:hAnsi="Wingdings" w:hint="default"/>
      </w:rPr>
    </w:lvl>
  </w:abstractNum>
  <w:abstractNum w:abstractNumId="9" w15:restartNumberingAfterBreak="0">
    <w:nsid w:val="4BD3031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7FF336C"/>
    <w:multiLevelType w:val="hybridMultilevel"/>
    <w:tmpl w:val="FFFFFFFF"/>
    <w:lvl w:ilvl="0" w:tplc="D624A456">
      <w:start w:val="1"/>
      <w:numFmt w:val="decimal"/>
      <w:lvlText w:val="%1."/>
      <w:lvlJc w:val="left"/>
      <w:pPr>
        <w:ind w:left="720" w:hanging="360"/>
      </w:pPr>
    </w:lvl>
    <w:lvl w:ilvl="1" w:tplc="F0A481CA">
      <w:start w:val="1"/>
      <w:numFmt w:val="lowerLetter"/>
      <w:lvlText w:val="%2."/>
      <w:lvlJc w:val="left"/>
      <w:pPr>
        <w:ind w:left="1440" w:hanging="360"/>
      </w:pPr>
    </w:lvl>
    <w:lvl w:ilvl="2" w:tplc="AB208766">
      <w:start w:val="1"/>
      <w:numFmt w:val="lowerRoman"/>
      <w:lvlText w:val="%3."/>
      <w:lvlJc w:val="right"/>
      <w:pPr>
        <w:ind w:left="2160" w:hanging="180"/>
      </w:pPr>
    </w:lvl>
    <w:lvl w:ilvl="3" w:tplc="C1C06240">
      <w:start w:val="1"/>
      <w:numFmt w:val="decimal"/>
      <w:lvlText w:val="%4."/>
      <w:lvlJc w:val="left"/>
      <w:pPr>
        <w:ind w:left="2880" w:hanging="360"/>
      </w:pPr>
    </w:lvl>
    <w:lvl w:ilvl="4" w:tplc="8FEE3B0C">
      <w:start w:val="1"/>
      <w:numFmt w:val="lowerLetter"/>
      <w:lvlText w:val="%5."/>
      <w:lvlJc w:val="left"/>
      <w:pPr>
        <w:ind w:left="3600" w:hanging="360"/>
      </w:pPr>
    </w:lvl>
    <w:lvl w:ilvl="5" w:tplc="BB80C99C">
      <w:start w:val="1"/>
      <w:numFmt w:val="lowerRoman"/>
      <w:lvlText w:val="%6."/>
      <w:lvlJc w:val="right"/>
      <w:pPr>
        <w:ind w:left="4320" w:hanging="180"/>
      </w:pPr>
    </w:lvl>
    <w:lvl w:ilvl="6" w:tplc="E4B0EB8E">
      <w:start w:val="1"/>
      <w:numFmt w:val="decimal"/>
      <w:lvlText w:val="%7."/>
      <w:lvlJc w:val="left"/>
      <w:pPr>
        <w:ind w:left="5040" w:hanging="360"/>
      </w:pPr>
    </w:lvl>
    <w:lvl w:ilvl="7" w:tplc="2840A128">
      <w:start w:val="1"/>
      <w:numFmt w:val="lowerLetter"/>
      <w:lvlText w:val="%8."/>
      <w:lvlJc w:val="left"/>
      <w:pPr>
        <w:ind w:left="5760" w:hanging="360"/>
      </w:pPr>
    </w:lvl>
    <w:lvl w:ilvl="8" w:tplc="2AEE4CE2">
      <w:start w:val="1"/>
      <w:numFmt w:val="lowerRoman"/>
      <w:lvlText w:val="%9."/>
      <w:lvlJc w:val="right"/>
      <w:pPr>
        <w:ind w:left="6480" w:hanging="180"/>
      </w:pPr>
    </w:lvl>
  </w:abstractNum>
  <w:abstractNum w:abstractNumId="11" w15:restartNumberingAfterBreak="0">
    <w:nsid w:val="5AB643BF"/>
    <w:multiLevelType w:val="hybridMultilevel"/>
    <w:tmpl w:val="1A7C476E"/>
    <w:lvl w:ilvl="0" w:tplc="1492A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451B0"/>
    <w:multiLevelType w:val="hybridMultilevel"/>
    <w:tmpl w:val="FFFFFFFF"/>
    <w:lvl w:ilvl="0" w:tplc="F7FE8E04">
      <w:start w:val="1"/>
      <w:numFmt w:val="bullet"/>
      <w:lvlText w:val=""/>
      <w:lvlJc w:val="left"/>
      <w:pPr>
        <w:ind w:left="360" w:hanging="360"/>
      </w:pPr>
      <w:rPr>
        <w:rFonts w:ascii="Symbol" w:hAnsi="Symbol" w:hint="default"/>
      </w:rPr>
    </w:lvl>
    <w:lvl w:ilvl="1" w:tplc="D4043442">
      <w:start w:val="1"/>
      <w:numFmt w:val="bullet"/>
      <w:lvlText w:val="o"/>
      <w:lvlJc w:val="left"/>
      <w:pPr>
        <w:ind w:left="1080" w:hanging="360"/>
      </w:pPr>
      <w:rPr>
        <w:rFonts w:ascii="Courier New" w:hAnsi="Courier New" w:hint="default"/>
      </w:rPr>
    </w:lvl>
    <w:lvl w:ilvl="2" w:tplc="2B501364">
      <w:start w:val="1"/>
      <w:numFmt w:val="bullet"/>
      <w:lvlText w:val=""/>
      <w:lvlJc w:val="left"/>
      <w:pPr>
        <w:ind w:left="1800" w:hanging="360"/>
      </w:pPr>
      <w:rPr>
        <w:rFonts w:ascii="Wingdings" w:hAnsi="Wingdings" w:hint="default"/>
      </w:rPr>
    </w:lvl>
    <w:lvl w:ilvl="3" w:tplc="36C818E8">
      <w:start w:val="1"/>
      <w:numFmt w:val="bullet"/>
      <w:lvlText w:val=""/>
      <w:lvlJc w:val="left"/>
      <w:pPr>
        <w:ind w:left="2520" w:hanging="360"/>
      </w:pPr>
      <w:rPr>
        <w:rFonts w:ascii="Symbol" w:hAnsi="Symbol" w:hint="default"/>
      </w:rPr>
    </w:lvl>
    <w:lvl w:ilvl="4" w:tplc="F27869EE">
      <w:start w:val="1"/>
      <w:numFmt w:val="bullet"/>
      <w:lvlText w:val="o"/>
      <w:lvlJc w:val="left"/>
      <w:pPr>
        <w:ind w:left="3240" w:hanging="360"/>
      </w:pPr>
      <w:rPr>
        <w:rFonts w:ascii="Courier New" w:hAnsi="Courier New" w:hint="default"/>
      </w:rPr>
    </w:lvl>
    <w:lvl w:ilvl="5" w:tplc="401E45D2">
      <w:start w:val="1"/>
      <w:numFmt w:val="bullet"/>
      <w:lvlText w:val=""/>
      <w:lvlJc w:val="left"/>
      <w:pPr>
        <w:ind w:left="3960" w:hanging="360"/>
      </w:pPr>
      <w:rPr>
        <w:rFonts w:ascii="Wingdings" w:hAnsi="Wingdings" w:hint="default"/>
      </w:rPr>
    </w:lvl>
    <w:lvl w:ilvl="6" w:tplc="E2AA1852">
      <w:start w:val="1"/>
      <w:numFmt w:val="bullet"/>
      <w:lvlText w:val=""/>
      <w:lvlJc w:val="left"/>
      <w:pPr>
        <w:ind w:left="4680" w:hanging="360"/>
      </w:pPr>
      <w:rPr>
        <w:rFonts w:ascii="Symbol" w:hAnsi="Symbol" w:hint="default"/>
      </w:rPr>
    </w:lvl>
    <w:lvl w:ilvl="7" w:tplc="6FD0DF88">
      <w:start w:val="1"/>
      <w:numFmt w:val="bullet"/>
      <w:lvlText w:val="o"/>
      <w:lvlJc w:val="left"/>
      <w:pPr>
        <w:ind w:left="5400" w:hanging="360"/>
      </w:pPr>
      <w:rPr>
        <w:rFonts w:ascii="Courier New" w:hAnsi="Courier New" w:hint="default"/>
      </w:rPr>
    </w:lvl>
    <w:lvl w:ilvl="8" w:tplc="0B96E20C">
      <w:start w:val="1"/>
      <w:numFmt w:val="bullet"/>
      <w:lvlText w:val=""/>
      <w:lvlJc w:val="left"/>
      <w:pPr>
        <w:ind w:left="6120" w:hanging="360"/>
      </w:pPr>
      <w:rPr>
        <w:rFonts w:ascii="Wingdings" w:hAnsi="Wingdings" w:hint="default"/>
      </w:rPr>
    </w:lvl>
  </w:abstractNum>
  <w:num w:numId="1" w16cid:durableId="1508978066">
    <w:abstractNumId w:val="1"/>
  </w:num>
  <w:num w:numId="2" w16cid:durableId="718168536">
    <w:abstractNumId w:val="3"/>
  </w:num>
  <w:num w:numId="3" w16cid:durableId="1495343442">
    <w:abstractNumId w:val="9"/>
  </w:num>
  <w:num w:numId="4" w16cid:durableId="1350637849">
    <w:abstractNumId w:val="0"/>
  </w:num>
  <w:num w:numId="5" w16cid:durableId="2118746100">
    <w:abstractNumId w:val="2"/>
  </w:num>
  <w:num w:numId="6" w16cid:durableId="427391482">
    <w:abstractNumId w:val="10"/>
  </w:num>
  <w:num w:numId="7" w16cid:durableId="921337310">
    <w:abstractNumId w:val="7"/>
  </w:num>
  <w:num w:numId="8" w16cid:durableId="1279487111">
    <w:abstractNumId w:val="4"/>
  </w:num>
  <w:num w:numId="9" w16cid:durableId="1790586844">
    <w:abstractNumId w:val="6"/>
  </w:num>
  <w:num w:numId="10" w16cid:durableId="2044093321">
    <w:abstractNumId w:val="8"/>
  </w:num>
  <w:num w:numId="11" w16cid:durableId="663554852">
    <w:abstractNumId w:val="12"/>
  </w:num>
  <w:num w:numId="12" w16cid:durableId="871302434">
    <w:abstractNumId w:val="5"/>
  </w:num>
  <w:num w:numId="13" w16cid:durableId="679040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C9"/>
    <w:rsid w:val="00001948"/>
    <w:rsid w:val="00002518"/>
    <w:rsid w:val="00002544"/>
    <w:rsid w:val="00002D79"/>
    <w:rsid w:val="00002F0E"/>
    <w:rsid w:val="00004C19"/>
    <w:rsid w:val="000070EA"/>
    <w:rsid w:val="000104DF"/>
    <w:rsid w:val="000112EB"/>
    <w:rsid w:val="00011F7F"/>
    <w:rsid w:val="000121A4"/>
    <w:rsid w:val="0001343E"/>
    <w:rsid w:val="00016EB7"/>
    <w:rsid w:val="00016FC0"/>
    <w:rsid w:val="00020ABE"/>
    <w:rsid w:val="00021FB2"/>
    <w:rsid w:val="00023A38"/>
    <w:rsid w:val="00023F02"/>
    <w:rsid w:val="00024FDC"/>
    <w:rsid w:val="00030A4D"/>
    <w:rsid w:val="000325AD"/>
    <w:rsid w:val="000329D9"/>
    <w:rsid w:val="0003346B"/>
    <w:rsid w:val="0003414D"/>
    <w:rsid w:val="0003494C"/>
    <w:rsid w:val="00034C6E"/>
    <w:rsid w:val="00036629"/>
    <w:rsid w:val="0003682C"/>
    <w:rsid w:val="0004348D"/>
    <w:rsid w:val="000437CA"/>
    <w:rsid w:val="00043F37"/>
    <w:rsid w:val="0004489E"/>
    <w:rsid w:val="000465BF"/>
    <w:rsid w:val="00050549"/>
    <w:rsid w:val="0005170A"/>
    <w:rsid w:val="000519D2"/>
    <w:rsid w:val="00052218"/>
    <w:rsid w:val="0005282E"/>
    <w:rsid w:val="000545FA"/>
    <w:rsid w:val="000549CF"/>
    <w:rsid w:val="00055ABE"/>
    <w:rsid w:val="00055D36"/>
    <w:rsid w:val="00055D6C"/>
    <w:rsid w:val="00055F78"/>
    <w:rsid w:val="00057575"/>
    <w:rsid w:val="00057F10"/>
    <w:rsid w:val="0006112D"/>
    <w:rsid w:val="000612B1"/>
    <w:rsid w:val="000612B6"/>
    <w:rsid w:val="00062114"/>
    <w:rsid w:val="00064E31"/>
    <w:rsid w:val="00065649"/>
    <w:rsid w:val="0006796C"/>
    <w:rsid w:val="000706DD"/>
    <w:rsid w:val="00070D52"/>
    <w:rsid w:val="00071301"/>
    <w:rsid w:val="0007231F"/>
    <w:rsid w:val="00075358"/>
    <w:rsid w:val="000760CB"/>
    <w:rsid w:val="00076235"/>
    <w:rsid w:val="00081E84"/>
    <w:rsid w:val="000827E1"/>
    <w:rsid w:val="00082D03"/>
    <w:rsid w:val="00084CD7"/>
    <w:rsid w:val="00084D5B"/>
    <w:rsid w:val="000864C1"/>
    <w:rsid w:val="000875BF"/>
    <w:rsid w:val="00087A2E"/>
    <w:rsid w:val="00087AE7"/>
    <w:rsid w:val="0009016D"/>
    <w:rsid w:val="00093448"/>
    <w:rsid w:val="00095C78"/>
    <w:rsid w:val="00096E70"/>
    <w:rsid w:val="000977B8"/>
    <w:rsid w:val="000A0588"/>
    <w:rsid w:val="000A2408"/>
    <w:rsid w:val="000A280E"/>
    <w:rsid w:val="000A2BBE"/>
    <w:rsid w:val="000A2EAA"/>
    <w:rsid w:val="000A491E"/>
    <w:rsid w:val="000A695E"/>
    <w:rsid w:val="000A6B49"/>
    <w:rsid w:val="000B333D"/>
    <w:rsid w:val="000B5577"/>
    <w:rsid w:val="000B5BAD"/>
    <w:rsid w:val="000B6951"/>
    <w:rsid w:val="000B78BA"/>
    <w:rsid w:val="000B7C1E"/>
    <w:rsid w:val="000C004A"/>
    <w:rsid w:val="000C1925"/>
    <w:rsid w:val="000C1D4C"/>
    <w:rsid w:val="000C4F6D"/>
    <w:rsid w:val="000C501E"/>
    <w:rsid w:val="000C6631"/>
    <w:rsid w:val="000D077D"/>
    <w:rsid w:val="000D64CA"/>
    <w:rsid w:val="000E09CE"/>
    <w:rsid w:val="000E3313"/>
    <w:rsid w:val="000E345B"/>
    <w:rsid w:val="000E4C71"/>
    <w:rsid w:val="000E5449"/>
    <w:rsid w:val="000F143B"/>
    <w:rsid w:val="000F4056"/>
    <w:rsid w:val="000F5C9F"/>
    <w:rsid w:val="000F5DE1"/>
    <w:rsid w:val="000F64E9"/>
    <w:rsid w:val="000F7AE2"/>
    <w:rsid w:val="00100E24"/>
    <w:rsid w:val="00104527"/>
    <w:rsid w:val="001049D0"/>
    <w:rsid w:val="00111C22"/>
    <w:rsid w:val="00113A81"/>
    <w:rsid w:val="001141AE"/>
    <w:rsid w:val="001151CC"/>
    <w:rsid w:val="001154B2"/>
    <w:rsid w:val="0011558C"/>
    <w:rsid w:val="00115A48"/>
    <w:rsid w:val="001179A8"/>
    <w:rsid w:val="00117E5E"/>
    <w:rsid w:val="00120243"/>
    <w:rsid w:val="00121C76"/>
    <w:rsid w:val="00122BC5"/>
    <w:rsid w:val="00122E37"/>
    <w:rsid w:val="00123049"/>
    <w:rsid w:val="00123D4A"/>
    <w:rsid w:val="00124EA7"/>
    <w:rsid w:val="00126816"/>
    <w:rsid w:val="001270DB"/>
    <w:rsid w:val="001341C8"/>
    <w:rsid w:val="00134DBF"/>
    <w:rsid w:val="00136182"/>
    <w:rsid w:val="0013673F"/>
    <w:rsid w:val="00141FE3"/>
    <w:rsid w:val="0014240C"/>
    <w:rsid w:val="0014251A"/>
    <w:rsid w:val="001432BA"/>
    <w:rsid w:val="001467A1"/>
    <w:rsid w:val="00146C66"/>
    <w:rsid w:val="001474E9"/>
    <w:rsid w:val="001507E5"/>
    <w:rsid w:val="001509FB"/>
    <w:rsid w:val="00151313"/>
    <w:rsid w:val="00151BA8"/>
    <w:rsid w:val="00152BD1"/>
    <w:rsid w:val="00152E9B"/>
    <w:rsid w:val="0015445A"/>
    <w:rsid w:val="00156C36"/>
    <w:rsid w:val="00157845"/>
    <w:rsid w:val="001605A9"/>
    <w:rsid w:val="001615E2"/>
    <w:rsid w:val="00164A96"/>
    <w:rsid w:val="001712B7"/>
    <w:rsid w:val="0017380D"/>
    <w:rsid w:val="00173F98"/>
    <w:rsid w:val="001744D3"/>
    <w:rsid w:val="00174563"/>
    <w:rsid w:val="00175001"/>
    <w:rsid w:val="00175CCE"/>
    <w:rsid w:val="00180757"/>
    <w:rsid w:val="00182D18"/>
    <w:rsid w:val="0018555C"/>
    <w:rsid w:val="00186929"/>
    <w:rsid w:val="00186A37"/>
    <w:rsid w:val="001876D2"/>
    <w:rsid w:val="0019322A"/>
    <w:rsid w:val="00194178"/>
    <w:rsid w:val="00194A70"/>
    <w:rsid w:val="001963DB"/>
    <w:rsid w:val="001A220B"/>
    <w:rsid w:val="001A5A60"/>
    <w:rsid w:val="001A679A"/>
    <w:rsid w:val="001A6DE7"/>
    <w:rsid w:val="001B05A4"/>
    <w:rsid w:val="001B0DC3"/>
    <w:rsid w:val="001B36F9"/>
    <w:rsid w:val="001B4E49"/>
    <w:rsid w:val="001B6A72"/>
    <w:rsid w:val="001B70C9"/>
    <w:rsid w:val="001B73C7"/>
    <w:rsid w:val="001B7825"/>
    <w:rsid w:val="001B7FEC"/>
    <w:rsid w:val="001BC1E0"/>
    <w:rsid w:val="001C0605"/>
    <w:rsid w:val="001C143D"/>
    <w:rsid w:val="001C3A52"/>
    <w:rsid w:val="001C437A"/>
    <w:rsid w:val="001C4C90"/>
    <w:rsid w:val="001C4E2B"/>
    <w:rsid w:val="001C5933"/>
    <w:rsid w:val="001D019B"/>
    <w:rsid w:val="001D16D5"/>
    <w:rsid w:val="001D1B52"/>
    <w:rsid w:val="001D2A34"/>
    <w:rsid w:val="001D2D60"/>
    <w:rsid w:val="001D3067"/>
    <w:rsid w:val="001D7322"/>
    <w:rsid w:val="001E1E16"/>
    <w:rsid w:val="001E28AD"/>
    <w:rsid w:val="001E4235"/>
    <w:rsid w:val="001E43B0"/>
    <w:rsid w:val="001E43E6"/>
    <w:rsid w:val="001E5180"/>
    <w:rsid w:val="001F1063"/>
    <w:rsid w:val="001F21B2"/>
    <w:rsid w:val="001F4539"/>
    <w:rsid w:val="001F4DA3"/>
    <w:rsid w:val="001F610B"/>
    <w:rsid w:val="001F7B89"/>
    <w:rsid w:val="0020013C"/>
    <w:rsid w:val="00200A3A"/>
    <w:rsid w:val="00201B2B"/>
    <w:rsid w:val="00202551"/>
    <w:rsid w:val="0020598F"/>
    <w:rsid w:val="00205A63"/>
    <w:rsid w:val="0020721D"/>
    <w:rsid w:val="00207375"/>
    <w:rsid w:val="002101DC"/>
    <w:rsid w:val="00211685"/>
    <w:rsid w:val="00212B82"/>
    <w:rsid w:val="00214352"/>
    <w:rsid w:val="00214BAC"/>
    <w:rsid w:val="002170A2"/>
    <w:rsid w:val="0021773C"/>
    <w:rsid w:val="002206D5"/>
    <w:rsid w:val="00221FD3"/>
    <w:rsid w:val="002226E8"/>
    <w:rsid w:val="00222766"/>
    <w:rsid w:val="00222A62"/>
    <w:rsid w:val="002254E5"/>
    <w:rsid w:val="00225D87"/>
    <w:rsid w:val="00226716"/>
    <w:rsid w:val="00227A92"/>
    <w:rsid w:val="00230821"/>
    <w:rsid w:val="00231720"/>
    <w:rsid w:val="002319A7"/>
    <w:rsid w:val="00233DFC"/>
    <w:rsid w:val="002343F3"/>
    <w:rsid w:val="00234DA0"/>
    <w:rsid w:val="00236A32"/>
    <w:rsid w:val="00240F77"/>
    <w:rsid w:val="00241259"/>
    <w:rsid w:val="002414F0"/>
    <w:rsid w:val="00242232"/>
    <w:rsid w:val="0024229E"/>
    <w:rsid w:val="00242381"/>
    <w:rsid w:val="00244FC7"/>
    <w:rsid w:val="00245CA3"/>
    <w:rsid w:val="00250419"/>
    <w:rsid w:val="002508EB"/>
    <w:rsid w:val="00251E5A"/>
    <w:rsid w:val="002526E7"/>
    <w:rsid w:val="00252C1E"/>
    <w:rsid w:val="0025399E"/>
    <w:rsid w:val="00255E2E"/>
    <w:rsid w:val="00257182"/>
    <w:rsid w:val="002602F1"/>
    <w:rsid w:val="0026083B"/>
    <w:rsid w:val="00261A04"/>
    <w:rsid w:val="00261CE1"/>
    <w:rsid w:val="00265A49"/>
    <w:rsid w:val="00266FFF"/>
    <w:rsid w:val="002677C3"/>
    <w:rsid w:val="00267F64"/>
    <w:rsid w:val="00271B29"/>
    <w:rsid w:val="0027307A"/>
    <w:rsid w:val="00274A89"/>
    <w:rsid w:val="00276FB5"/>
    <w:rsid w:val="0028036A"/>
    <w:rsid w:val="0028264F"/>
    <w:rsid w:val="00283A9C"/>
    <w:rsid w:val="00285870"/>
    <w:rsid w:val="002909F9"/>
    <w:rsid w:val="00294816"/>
    <w:rsid w:val="00294ABC"/>
    <w:rsid w:val="00295778"/>
    <w:rsid w:val="00296752"/>
    <w:rsid w:val="00296806"/>
    <w:rsid w:val="00297B85"/>
    <w:rsid w:val="00297EEA"/>
    <w:rsid w:val="002A1B33"/>
    <w:rsid w:val="002A2458"/>
    <w:rsid w:val="002A457C"/>
    <w:rsid w:val="002A4641"/>
    <w:rsid w:val="002A4D2F"/>
    <w:rsid w:val="002A561E"/>
    <w:rsid w:val="002A5900"/>
    <w:rsid w:val="002A6D81"/>
    <w:rsid w:val="002B0523"/>
    <w:rsid w:val="002B5488"/>
    <w:rsid w:val="002B5574"/>
    <w:rsid w:val="002B5685"/>
    <w:rsid w:val="002B694F"/>
    <w:rsid w:val="002B74BE"/>
    <w:rsid w:val="002B7D88"/>
    <w:rsid w:val="002C114D"/>
    <w:rsid w:val="002C25CD"/>
    <w:rsid w:val="002C2B41"/>
    <w:rsid w:val="002C5652"/>
    <w:rsid w:val="002C5A52"/>
    <w:rsid w:val="002C61B2"/>
    <w:rsid w:val="002C6A26"/>
    <w:rsid w:val="002C6E7F"/>
    <w:rsid w:val="002D0E9E"/>
    <w:rsid w:val="002D26DF"/>
    <w:rsid w:val="002D37B0"/>
    <w:rsid w:val="002D5003"/>
    <w:rsid w:val="002D76FC"/>
    <w:rsid w:val="002E287E"/>
    <w:rsid w:val="002E3D9A"/>
    <w:rsid w:val="002E4327"/>
    <w:rsid w:val="002E586B"/>
    <w:rsid w:val="002E5C58"/>
    <w:rsid w:val="002E5E2F"/>
    <w:rsid w:val="002E73FD"/>
    <w:rsid w:val="002E7AF3"/>
    <w:rsid w:val="002F22BF"/>
    <w:rsid w:val="002F30B8"/>
    <w:rsid w:val="002F3A3F"/>
    <w:rsid w:val="002F5254"/>
    <w:rsid w:val="002F6964"/>
    <w:rsid w:val="002F7DA6"/>
    <w:rsid w:val="003009C7"/>
    <w:rsid w:val="003043A9"/>
    <w:rsid w:val="0030514A"/>
    <w:rsid w:val="00305B15"/>
    <w:rsid w:val="0030674D"/>
    <w:rsid w:val="00306B37"/>
    <w:rsid w:val="00314E76"/>
    <w:rsid w:val="00315C84"/>
    <w:rsid w:val="0031629D"/>
    <w:rsid w:val="003168B0"/>
    <w:rsid w:val="003204B3"/>
    <w:rsid w:val="00320FAC"/>
    <w:rsid w:val="00321B2F"/>
    <w:rsid w:val="00321FA4"/>
    <w:rsid w:val="003250F9"/>
    <w:rsid w:val="00326029"/>
    <w:rsid w:val="00330135"/>
    <w:rsid w:val="0033068B"/>
    <w:rsid w:val="0033189F"/>
    <w:rsid w:val="00332CE6"/>
    <w:rsid w:val="0033442A"/>
    <w:rsid w:val="00335556"/>
    <w:rsid w:val="00336382"/>
    <w:rsid w:val="00336A25"/>
    <w:rsid w:val="00343655"/>
    <w:rsid w:val="00344419"/>
    <w:rsid w:val="0034579C"/>
    <w:rsid w:val="00345B79"/>
    <w:rsid w:val="003464F9"/>
    <w:rsid w:val="00347131"/>
    <w:rsid w:val="003505E2"/>
    <w:rsid w:val="00353605"/>
    <w:rsid w:val="00354B8B"/>
    <w:rsid w:val="00360596"/>
    <w:rsid w:val="003609BE"/>
    <w:rsid w:val="00360ACB"/>
    <w:rsid w:val="00361953"/>
    <w:rsid w:val="00363BC8"/>
    <w:rsid w:val="00363E2B"/>
    <w:rsid w:val="0036405B"/>
    <w:rsid w:val="0036436F"/>
    <w:rsid w:val="00365CCE"/>
    <w:rsid w:val="003678E2"/>
    <w:rsid w:val="0037041B"/>
    <w:rsid w:val="00370771"/>
    <w:rsid w:val="00373339"/>
    <w:rsid w:val="00374F74"/>
    <w:rsid w:val="0037519A"/>
    <w:rsid w:val="0037588F"/>
    <w:rsid w:val="0037631B"/>
    <w:rsid w:val="00376722"/>
    <w:rsid w:val="00381864"/>
    <w:rsid w:val="0038233A"/>
    <w:rsid w:val="0038241B"/>
    <w:rsid w:val="00384576"/>
    <w:rsid w:val="00384B82"/>
    <w:rsid w:val="003854B2"/>
    <w:rsid w:val="0038626F"/>
    <w:rsid w:val="00391716"/>
    <w:rsid w:val="003919CF"/>
    <w:rsid w:val="00392909"/>
    <w:rsid w:val="0039316B"/>
    <w:rsid w:val="00393450"/>
    <w:rsid w:val="003967A2"/>
    <w:rsid w:val="003A1E84"/>
    <w:rsid w:val="003A2280"/>
    <w:rsid w:val="003A4AE7"/>
    <w:rsid w:val="003A5071"/>
    <w:rsid w:val="003A64EF"/>
    <w:rsid w:val="003A7661"/>
    <w:rsid w:val="003A7819"/>
    <w:rsid w:val="003B0051"/>
    <w:rsid w:val="003B05A6"/>
    <w:rsid w:val="003B0726"/>
    <w:rsid w:val="003B3405"/>
    <w:rsid w:val="003B3C81"/>
    <w:rsid w:val="003B4FF9"/>
    <w:rsid w:val="003B72DB"/>
    <w:rsid w:val="003B78EC"/>
    <w:rsid w:val="003C155F"/>
    <w:rsid w:val="003C5486"/>
    <w:rsid w:val="003C5557"/>
    <w:rsid w:val="003C5E62"/>
    <w:rsid w:val="003C7567"/>
    <w:rsid w:val="003D0524"/>
    <w:rsid w:val="003D0756"/>
    <w:rsid w:val="003D0C94"/>
    <w:rsid w:val="003D0D77"/>
    <w:rsid w:val="003D10E6"/>
    <w:rsid w:val="003D31DB"/>
    <w:rsid w:val="003D3467"/>
    <w:rsid w:val="003D4A2C"/>
    <w:rsid w:val="003D523F"/>
    <w:rsid w:val="003D52E3"/>
    <w:rsid w:val="003D6EE9"/>
    <w:rsid w:val="003E1481"/>
    <w:rsid w:val="003E2D13"/>
    <w:rsid w:val="003E48E7"/>
    <w:rsid w:val="003E4AC6"/>
    <w:rsid w:val="003E4D53"/>
    <w:rsid w:val="003E5E27"/>
    <w:rsid w:val="003E68ED"/>
    <w:rsid w:val="003E6A1C"/>
    <w:rsid w:val="003E7290"/>
    <w:rsid w:val="003F2506"/>
    <w:rsid w:val="003F359A"/>
    <w:rsid w:val="003F3DC3"/>
    <w:rsid w:val="003F5C6B"/>
    <w:rsid w:val="003F6050"/>
    <w:rsid w:val="003F6E1F"/>
    <w:rsid w:val="003F6F14"/>
    <w:rsid w:val="003F7DDD"/>
    <w:rsid w:val="003F7F8E"/>
    <w:rsid w:val="004016C4"/>
    <w:rsid w:val="00401759"/>
    <w:rsid w:val="004021F7"/>
    <w:rsid w:val="004022C1"/>
    <w:rsid w:val="00402566"/>
    <w:rsid w:val="0040342C"/>
    <w:rsid w:val="004041A2"/>
    <w:rsid w:val="00404333"/>
    <w:rsid w:val="004059E0"/>
    <w:rsid w:val="004072C9"/>
    <w:rsid w:val="004110B5"/>
    <w:rsid w:val="0041252A"/>
    <w:rsid w:val="00412BFF"/>
    <w:rsid w:val="00413E5F"/>
    <w:rsid w:val="004147D3"/>
    <w:rsid w:val="00414C67"/>
    <w:rsid w:val="00414ECE"/>
    <w:rsid w:val="004161F0"/>
    <w:rsid w:val="0041681D"/>
    <w:rsid w:val="0041727B"/>
    <w:rsid w:val="00420D8E"/>
    <w:rsid w:val="00422899"/>
    <w:rsid w:val="004238A2"/>
    <w:rsid w:val="00425A38"/>
    <w:rsid w:val="004264F1"/>
    <w:rsid w:val="0043011A"/>
    <w:rsid w:val="00430199"/>
    <w:rsid w:val="004305A3"/>
    <w:rsid w:val="00430865"/>
    <w:rsid w:val="00430E4D"/>
    <w:rsid w:val="004339AE"/>
    <w:rsid w:val="00435C93"/>
    <w:rsid w:val="00436D79"/>
    <w:rsid w:val="0044094A"/>
    <w:rsid w:val="00441997"/>
    <w:rsid w:val="004428BB"/>
    <w:rsid w:val="00443D60"/>
    <w:rsid w:val="00443EAF"/>
    <w:rsid w:val="00450286"/>
    <w:rsid w:val="00453877"/>
    <w:rsid w:val="00454518"/>
    <w:rsid w:val="00455C54"/>
    <w:rsid w:val="00456825"/>
    <w:rsid w:val="004568F1"/>
    <w:rsid w:val="00456BF4"/>
    <w:rsid w:val="00460262"/>
    <w:rsid w:val="00461103"/>
    <w:rsid w:val="00463F53"/>
    <w:rsid w:val="00463FD2"/>
    <w:rsid w:val="004647F7"/>
    <w:rsid w:val="00470FFB"/>
    <w:rsid w:val="004728A4"/>
    <w:rsid w:val="00472D96"/>
    <w:rsid w:val="00473641"/>
    <w:rsid w:val="00473A76"/>
    <w:rsid w:val="00474675"/>
    <w:rsid w:val="004747C0"/>
    <w:rsid w:val="004777AA"/>
    <w:rsid w:val="00482B27"/>
    <w:rsid w:val="00484C3E"/>
    <w:rsid w:val="00491C32"/>
    <w:rsid w:val="0049278A"/>
    <w:rsid w:val="00492B20"/>
    <w:rsid w:val="00497A31"/>
    <w:rsid w:val="004A0058"/>
    <w:rsid w:val="004A097B"/>
    <w:rsid w:val="004A167F"/>
    <w:rsid w:val="004A2DEA"/>
    <w:rsid w:val="004A3BE6"/>
    <w:rsid w:val="004A52E7"/>
    <w:rsid w:val="004A7B04"/>
    <w:rsid w:val="004B0846"/>
    <w:rsid w:val="004B156A"/>
    <w:rsid w:val="004B2CE1"/>
    <w:rsid w:val="004B36F9"/>
    <w:rsid w:val="004B49F0"/>
    <w:rsid w:val="004B6E60"/>
    <w:rsid w:val="004C0F12"/>
    <w:rsid w:val="004C143C"/>
    <w:rsid w:val="004C2417"/>
    <w:rsid w:val="004C4777"/>
    <w:rsid w:val="004C4F82"/>
    <w:rsid w:val="004C51EC"/>
    <w:rsid w:val="004C5E78"/>
    <w:rsid w:val="004C6D50"/>
    <w:rsid w:val="004D4234"/>
    <w:rsid w:val="004D5F6D"/>
    <w:rsid w:val="004D72C1"/>
    <w:rsid w:val="004E050E"/>
    <w:rsid w:val="004E2F16"/>
    <w:rsid w:val="004E30A3"/>
    <w:rsid w:val="004E39D8"/>
    <w:rsid w:val="004E5216"/>
    <w:rsid w:val="004E5E3A"/>
    <w:rsid w:val="004E72F3"/>
    <w:rsid w:val="004F04DC"/>
    <w:rsid w:val="004F1782"/>
    <w:rsid w:val="004F2599"/>
    <w:rsid w:val="004F2A4D"/>
    <w:rsid w:val="004F4431"/>
    <w:rsid w:val="00500B1D"/>
    <w:rsid w:val="005014CB"/>
    <w:rsid w:val="00502B9D"/>
    <w:rsid w:val="00503168"/>
    <w:rsid w:val="00506C9B"/>
    <w:rsid w:val="00507895"/>
    <w:rsid w:val="00507984"/>
    <w:rsid w:val="0051375D"/>
    <w:rsid w:val="00513F99"/>
    <w:rsid w:val="00514263"/>
    <w:rsid w:val="00514B94"/>
    <w:rsid w:val="00516380"/>
    <w:rsid w:val="00520362"/>
    <w:rsid w:val="00524147"/>
    <w:rsid w:val="0052423A"/>
    <w:rsid w:val="00525983"/>
    <w:rsid w:val="005275E2"/>
    <w:rsid w:val="005302F8"/>
    <w:rsid w:val="00531AE8"/>
    <w:rsid w:val="00531F84"/>
    <w:rsid w:val="00533BEC"/>
    <w:rsid w:val="00534F95"/>
    <w:rsid w:val="0053633F"/>
    <w:rsid w:val="00537C69"/>
    <w:rsid w:val="00540D05"/>
    <w:rsid w:val="00540EB3"/>
    <w:rsid w:val="00541146"/>
    <w:rsid w:val="00543813"/>
    <w:rsid w:val="0054424B"/>
    <w:rsid w:val="00547149"/>
    <w:rsid w:val="00547C18"/>
    <w:rsid w:val="00550C8A"/>
    <w:rsid w:val="00550FC2"/>
    <w:rsid w:val="005513AE"/>
    <w:rsid w:val="0055156B"/>
    <w:rsid w:val="00551F17"/>
    <w:rsid w:val="005520E9"/>
    <w:rsid w:val="00553EA7"/>
    <w:rsid w:val="0055729A"/>
    <w:rsid w:val="0056106E"/>
    <w:rsid w:val="00561BCA"/>
    <w:rsid w:val="005624EA"/>
    <w:rsid w:val="0056396B"/>
    <w:rsid w:val="00565890"/>
    <w:rsid w:val="00565ED5"/>
    <w:rsid w:val="0056647C"/>
    <w:rsid w:val="00566F7B"/>
    <w:rsid w:val="005742B6"/>
    <w:rsid w:val="005762DE"/>
    <w:rsid w:val="00576EDF"/>
    <w:rsid w:val="005821BE"/>
    <w:rsid w:val="00582CD2"/>
    <w:rsid w:val="00583315"/>
    <w:rsid w:val="00583A83"/>
    <w:rsid w:val="00583B55"/>
    <w:rsid w:val="0058434C"/>
    <w:rsid w:val="005847A9"/>
    <w:rsid w:val="00585236"/>
    <w:rsid w:val="00585441"/>
    <w:rsid w:val="00586CE5"/>
    <w:rsid w:val="005872C5"/>
    <w:rsid w:val="005879D1"/>
    <w:rsid w:val="0059130E"/>
    <w:rsid w:val="00593F34"/>
    <w:rsid w:val="00595C42"/>
    <w:rsid w:val="005967F7"/>
    <w:rsid w:val="00597291"/>
    <w:rsid w:val="00597368"/>
    <w:rsid w:val="0059741C"/>
    <w:rsid w:val="0059769E"/>
    <w:rsid w:val="005A02FE"/>
    <w:rsid w:val="005A4E2C"/>
    <w:rsid w:val="005B0157"/>
    <w:rsid w:val="005B0C11"/>
    <w:rsid w:val="005B2D54"/>
    <w:rsid w:val="005B49A6"/>
    <w:rsid w:val="005B5BE6"/>
    <w:rsid w:val="005B62A9"/>
    <w:rsid w:val="005B6976"/>
    <w:rsid w:val="005C04D8"/>
    <w:rsid w:val="005C08E9"/>
    <w:rsid w:val="005C2649"/>
    <w:rsid w:val="005C3830"/>
    <w:rsid w:val="005C565F"/>
    <w:rsid w:val="005C5803"/>
    <w:rsid w:val="005C5A8F"/>
    <w:rsid w:val="005C5F97"/>
    <w:rsid w:val="005C6482"/>
    <w:rsid w:val="005C77AB"/>
    <w:rsid w:val="005D0BA6"/>
    <w:rsid w:val="005D13E4"/>
    <w:rsid w:val="005D2528"/>
    <w:rsid w:val="005D5A9A"/>
    <w:rsid w:val="005E040E"/>
    <w:rsid w:val="005E155E"/>
    <w:rsid w:val="005E1C79"/>
    <w:rsid w:val="005E25A1"/>
    <w:rsid w:val="005E272F"/>
    <w:rsid w:val="005E3CD1"/>
    <w:rsid w:val="005E541E"/>
    <w:rsid w:val="005E60E2"/>
    <w:rsid w:val="005E62ED"/>
    <w:rsid w:val="005E6BEF"/>
    <w:rsid w:val="005E725F"/>
    <w:rsid w:val="005E75D7"/>
    <w:rsid w:val="005F1EB8"/>
    <w:rsid w:val="005F53BF"/>
    <w:rsid w:val="005F5CC2"/>
    <w:rsid w:val="00602302"/>
    <w:rsid w:val="00605B77"/>
    <w:rsid w:val="0060700A"/>
    <w:rsid w:val="00607A1E"/>
    <w:rsid w:val="0061045D"/>
    <w:rsid w:val="006117F3"/>
    <w:rsid w:val="006117FB"/>
    <w:rsid w:val="00614A39"/>
    <w:rsid w:val="00614A4C"/>
    <w:rsid w:val="006206B1"/>
    <w:rsid w:val="00621662"/>
    <w:rsid w:val="00622EA8"/>
    <w:rsid w:val="006244CE"/>
    <w:rsid w:val="006268E0"/>
    <w:rsid w:val="006278EC"/>
    <w:rsid w:val="00631091"/>
    <w:rsid w:val="00631767"/>
    <w:rsid w:val="00636C0E"/>
    <w:rsid w:val="00637098"/>
    <w:rsid w:val="00640B11"/>
    <w:rsid w:val="00641D66"/>
    <w:rsid w:val="0064291E"/>
    <w:rsid w:val="00642F1B"/>
    <w:rsid w:val="00647B3B"/>
    <w:rsid w:val="00652D6D"/>
    <w:rsid w:val="00653111"/>
    <w:rsid w:val="00653C7A"/>
    <w:rsid w:val="006563A3"/>
    <w:rsid w:val="00660483"/>
    <w:rsid w:val="006612C5"/>
    <w:rsid w:val="00662347"/>
    <w:rsid w:val="006623E3"/>
    <w:rsid w:val="00664BF6"/>
    <w:rsid w:val="006706E4"/>
    <w:rsid w:val="00671623"/>
    <w:rsid w:val="006727A9"/>
    <w:rsid w:val="00673B63"/>
    <w:rsid w:val="006741D9"/>
    <w:rsid w:val="00674E52"/>
    <w:rsid w:val="0067580B"/>
    <w:rsid w:val="00675883"/>
    <w:rsid w:val="0067616C"/>
    <w:rsid w:val="00676200"/>
    <w:rsid w:val="00676C5E"/>
    <w:rsid w:val="00676CC1"/>
    <w:rsid w:val="0067723D"/>
    <w:rsid w:val="00680AE7"/>
    <w:rsid w:val="00680DC2"/>
    <w:rsid w:val="006812E0"/>
    <w:rsid w:val="00681B46"/>
    <w:rsid w:val="00683C63"/>
    <w:rsid w:val="00683CA3"/>
    <w:rsid w:val="00685768"/>
    <w:rsid w:val="006876F0"/>
    <w:rsid w:val="00687875"/>
    <w:rsid w:val="00687C02"/>
    <w:rsid w:val="00691217"/>
    <w:rsid w:val="006926E0"/>
    <w:rsid w:val="00693491"/>
    <w:rsid w:val="00693B6A"/>
    <w:rsid w:val="006943F7"/>
    <w:rsid w:val="00695088"/>
    <w:rsid w:val="00697141"/>
    <w:rsid w:val="006A0544"/>
    <w:rsid w:val="006A0CF6"/>
    <w:rsid w:val="006A5E5B"/>
    <w:rsid w:val="006A642E"/>
    <w:rsid w:val="006A6904"/>
    <w:rsid w:val="006A6987"/>
    <w:rsid w:val="006A7B66"/>
    <w:rsid w:val="006A7EDF"/>
    <w:rsid w:val="006B1384"/>
    <w:rsid w:val="006B21B7"/>
    <w:rsid w:val="006B4DEE"/>
    <w:rsid w:val="006B68DD"/>
    <w:rsid w:val="006B7366"/>
    <w:rsid w:val="006B76CE"/>
    <w:rsid w:val="006C14E0"/>
    <w:rsid w:val="006C25AB"/>
    <w:rsid w:val="006D0A75"/>
    <w:rsid w:val="006D1C90"/>
    <w:rsid w:val="006D210A"/>
    <w:rsid w:val="006D25D2"/>
    <w:rsid w:val="006D3E08"/>
    <w:rsid w:val="006D4019"/>
    <w:rsid w:val="006D4C9F"/>
    <w:rsid w:val="006D4D3C"/>
    <w:rsid w:val="006D4ED9"/>
    <w:rsid w:val="006D57E5"/>
    <w:rsid w:val="006D59E4"/>
    <w:rsid w:val="006D6876"/>
    <w:rsid w:val="006D71A9"/>
    <w:rsid w:val="006E257C"/>
    <w:rsid w:val="006E4F18"/>
    <w:rsid w:val="006E6BEE"/>
    <w:rsid w:val="006E7A7D"/>
    <w:rsid w:val="006E7CC2"/>
    <w:rsid w:val="006F008B"/>
    <w:rsid w:val="006F2A26"/>
    <w:rsid w:val="006F33FC"/>
    <w:rsid w:val="006F3E16"/>
    <w:rsid w:val="0070058E"/>
    <w:rsid w:val="007007ED"/>
    <w:rsid w:val="00701442"/>
    <w:rsid w:val="00702EF8"/>
    <w:rsid w:val="007047A8"/>
    <w:rsid w:val="00704E35"/>
    <w:rsid w:val="0070608A"/>
    <w:rsid w:val="007062ED"/>
    <w:rsid w:val="00707409"/>
    <w:rsid w:val="007100C2"/>
    <w:rsid w:val="0071024D"/>
    <w:rsid w:val="00710712"/>
    <w:rsid w:val="00714FCE"/>
    <w:rsid w:val="007175CB"/>
    <w:rsid w:val="00717685"/>
    <w:rsid w:val="00717A96"/>
    <w:rsid w:val="007204F0"/>
    <w:rsid w:val="0072061E"/>
    <w:rsid w:val="0072099E"/>
    <w:rsid w:val="00722017"/>
    <w:rsid w:val="00727696"/>
    <w:rsid w:val="00731940"/>
    <w:rsid w:val="00733EA4"/>
    <w:rsid w:val="0073743C"/>
    <w:rsid w:val="00737535"/>
    <w:rsid w:val="0073772C"/>
    <w:rsid w:val="00741753"/>
    <w:rsid w:val="00742525"/>
    <w:rsid w:val="00742632"/>
    <w:rsid w:val="00746998"/>
    <w:rsid w:val="00746F1A"/>
    <w:rsid w:val="007519D0"/>
    <w:rsid w:val="00751ACC"/>
    <w:rsid w:val="00751CFF"/>
    <w:rsid w:val="00751F81"/>
    <w:rsid w:val="0075241C"/>
    <w:rsid w:val="00752B29"/>
    <w:rsid w:val="00754879"/>
    <w:rsid w:val="007549A2"/>
    <w:rsid w:val="007575F7"/>
    <w:rsid w:val="00760A1E"/>
    <w:rsid w:val="0076138B"/>
    <w:rsid w:val="00762499"/>
    <w:rsid w:val="00763F58"/>
    <w:rsid w:val="007652BD"/>
    <w:rsid w:val="007677FA"/>
    <w:rsid w:val="0077038F"/>
    <w:rsid w:val="007724D2"/>
    <w:rsid w:val="00773075"/>
    <w:rsid w:val="00773882"/>
    <w:rsid w:val="0077428B"/>
    <w:rsid w:val="00775D37"/>
    <w:rsid w:val="007769F6"/>
    <w:rsid w:val="0077707C"/>
    <w:rsid w:val="00782265"/>
    <w:rsid w:val="0078231F"/>
    <w:rsid w:val="00782FAF"/>
    <w:rsid w:val="00783A74"/>
    <w:rsid w:val="00783EE9"/>
    <w:rsid w:val="00783F59"/>
    <w:rsid w:val="00784D45"/>
    <w:rsid w:val="00784E18"/>
    <w:rsid w:val="0078788A"/>
    <w:rsid w:val="00787AB2"/>
    <w:rsid w:val="00787CAE"/>
    <w:rsid w:val="00791120"/>
    <w:rsid w:val="00791CF7"/>
    <w:rsid w:val="00793B28"/>
    <w:rsid w:val="00794079"/>
    <w:rsid w:val="00795CCB"/>
    <w:rsid w:val="00797877"/>
    <w:rsid w:val="007A0FE3"/>
    <w:rsid w:val="007A27BB"/>
    <w:rsid w:val="007A28A4"/>
    <w:rsid w:val="007A2E52"/>
    <w:rsid w:val="007A442E"/>
    <w:rsid w:val="007A5CF4"/>
    <w:rsid w:val="007A79C3"/>
    <w:rsid w:val="007B1214"/>
    <w:rsid w:val="007B1C73"/>
    <w:rsid w:val="007B1FBF"/>
    <w:rsid w:val="007B21D8"/>
    <w:rsid w:val="007B2E77"/>
    <w:rsid w:val="007B3895"/>
    <w:rsid w:val="007B406B"/>
    <w:rsid w:val="007B5916"/>
    <w:rsid w:val="007B6531"/>
    <w:rsid w:val="007C1120"/>
    <w:rsid w:val="007C14E7"/>
    <w:rsid w:val="007C276F"/>
    <w:rsid w:val="007C4D96"/>
    <w:rsid w:val="007C5199"/>
    <w:rsid w:val="007C572A"/>
    <w:rsid w:val="007C7CD3"/>
    <w:rsid w:val="007D06AA"/>
    <w:rsid w:val="007D0AB3"/>
    <w:rsid w:val="007D0BE0"/>
    <w:rsid w:val="007D149D"/>
    <w:rsid w:val="007D36AF"/>
    <w:rsid w:val="007E0D2A"/>
    <w:rsid w:val="007E16E2"/>
    <w:rsid w:val="007E1DA4"/>
    <w:rsid w:val="007E2B06"/>
    <w:rsid w:val="007E34B0"/>
    <w:rsid w:val="007E3C0E"/>
    <w:rsid w:val="007F01F8"/>
    <w:rsid w:val="007F0DA2"/>
    <w:rsid w:val="007F2278"/>
    <w:rsid w:val="007F2D49"/>
    <w:rsid w:val="007F3612"/>
    <w:rsid w:val="007F3A60"/>
    <w:rsid w:val="007F529F"/>
    <w:rsid w:val="007F5495"/>
    <w:rsid w:val="007F558F"/>
    <w:rsid w:val="007F798D"/>
    <w:rsid w:val="007F7D8E"/>
    <w:rsid w:val="00800E36"/>
    <w:rsid w:val="00803276"/>
    <w:rsid w:val="00804ED7"/>
    <w:rsid w:val="008055D2"/>
    <w:rsid w:val="0080612C"/>
    <w:rsid w:val="00806B5B"/>
    <w:rsid w:val="00807C82"/>
    <w:rsid w:val="008116DE"/>
    <w:rsid w:val="00811DF6"/>
    <w:rsid w:val="008147A7"/>
    <w:rsid w:val="00814EAA"/>
    <w:rsid w:val="00816925"/>
    <w:rsid w:val="00816AF1"/>
    <w:rsid w:val="008218DC"/>
    <w:rsid w:val="008224B8"/>
    <w:rsid w:val="00823969"/>
    <w:rsid w:val="00823C17"/>
    <w:rsid w:val="00824A9B"/>
    <w:rsid w:val="0082635F"/>
    <w:rsid w:val="00826D73"/>
    <w:rsid w:val="00832D64"/>
    <w:rsid w:val="00833EEA"/>
    <w:rsid w:val="00834959"/>
    <w:rsid w:val="0083543D"/>
    <w:rsid w:val="008373CB"/>
    <w:rsid w:val="008416FF"/>
    <w:rsid w:val="00842AFE"/>
    <w:rsid w:val="00845637"/>
    <w:rsid w:val="0084609C"/>
    <w:rsid w:val="00846119"/>
    <w:rsid w:val="008462E3"/>
    <w:rsid w:val="00846905"/>
    <w:rsid w:val="008519E6"/>
    <w:rsid w:val="00852898"/>
    <w:rsid w:val="008528FB"/>
    <w:rsid w:val="008561DD"/>
    <w:rsid w:val="00860606"/>
    <w:rsid w:val="00861CD7"/>
    <w:rsid w:val="00862F1B"/>
    <w:rsid w:val="00864466"/>
    <w:rsid w:val="008663FA"/>
    <w:rsid w:val="008703A2"/>
    <w:rsid w:val="00871843"/>
    <w:rsid w:val="00871A1C"/>
    <w:rsid w:val="00871B1A"/>
    <w:rsid w:val="00871F0E"/>
    <w:rsid w:val="008720D0"/>
    <w:rsid w:val="00876A9F"/>
    <w:rsid w:val="008779EA"/>
    <w:rsid w:val="00877FFE"/>
    <w:rsid w:val="00880694"/>
    <w:rsid w:val="0088302E"/>
    <w:rsid w:val="00884A95"/>
    <w:rsid w:val="00886394"/>
    <w:rsid w:val="008876F9"/>
    <w:rsid w:val="008900E7"/>
    <w:rsid w:val="008934C6"/>
    <w:rsid w:val="008937EE"/>
    <w:rsid w:val="0089393B"/>
    <w:rsid w:val="00893CF6"/>
    <w:rsid w:val="00894BA0"/>
    <w:rsid w:val="008A0E04"/>
    <w:rsid w:val="008A1A32"/>
    <w:rsid w:val="008A22FB"/>
    <w:rsid w:val="008A26E1"/>
    <w:rsid w:val="008A4045"/>
    <w:rsid w:val="008A681B"/>
    <w:rsid w:val="008B131F"/>
    <w:rsid w:val="008B406C"/>
    <w:rsid w:val="008B780A"/>
    <w:rsid w:val="008C1939"/>
    <w:rsid w:val="008C240E"/>
    <w:rsid w:val="008C4479"/>
    <w:rsid w:val="008C6317"/>
    <w:rsid w:val="008C653F"/>
    <w:rsid w:val="008C6DF2"/>
    <w:rsid w:val="008D12B1"/>
    <w:rsid w:val="008D2804"/>
    <w:rsid w:val="008D4A44"/>
    <w:rsid w:val="008D69BC"/>
    <w:rsid w:val="008E04D4"/>
    <w:rsid w:val="008E0DEA"/>
    <w:rsid w:val="008E1B04"/>
    <w:rsid w:val="008E35D1"/>
    <w:rsid w:val="008E3C13"/>
    <w:rsid w:val="008E491E"/>
    <w:rsid w:val="008E4A84"/>
    <w:rsid w:val="008E4C6A"/>
    <w:rsid w:val="008E580D"/>
    <w:rsid w:val="008E65B9"/>
    <w:rsid w:val="008E70F6"/>
    <w:rsid w:val="008E7A3A"/>
    <w:rsid w:val="008F10EC"/>
    <w:rsid w:val="008F54A4"/>
    <w:rsid w:val="0090005D"/>
    <w:rsid w:val="009006CB"/>
    <w:rsid w:val="0090096C"/>
    <w:rsid w:val="009022B9"/>
    <w:rsid w:val="00902B50"/>
    <w:rsid w:val="00906B36"/>
    <w:rsid w:val="00906CB0"/>
    <w:rsid w:val="0090704E"/>
    <w:rsid w:val="00912F5D"/>
    <w:rsid w:val="00914FDB"/>
    <w:rsid w:val="0091506D"/>
    <w:rsid w:val="00915E53"/>
    <w:rsid w:val="009238B6"/>
    <w:rsid w:val="00923CBB"/>
    <w:rsid w:val="00924387"/>
    <w:rsid w:val="00927177"/>
    <w:rsid w:val="009274F3"/>
    <w:rsid w:val="00931BA3"/>
    <w:rsid w:val="009333AF"/>
    <w:rsid w:val="0093456B"/>
    <w:rsid w:val="00935C83"/>
    <w:rsid w:val="00937A1B"/>
    <w:rsid w:val="00940DA1"/>
    <w:rsid w:val="00940DC7"/>
    <w:rsid w:val="009426D8"/>
    <w:rsid w:val="00945961"/>
    <w:rsid w:val="009467EF"/>
    <w:rsid w:val="00946D25"/>
    <w:rsid w:val="0094722B"/>
    <w:rsid w:val="00947BEC"/>
    <w:rsid w:val="009515E5"/>
    <w:rsid w:val="0095578F"/>
    <w:rsid w:val="00960103"/>
    <w:rsid w:val="00962761"/>
    <w:rsid w:val="0096393B"/>
    <w:rsid w:val="00963BB0"/>
    <w:rsid w:val="009660D2"/>
    <w:rsid w:val="0096730A"/>
    <w:rsid w:val="00967F1E"/>
    <w:rsid w:val="00972FC1"/>
    <w:rsid w:val="009757C4"/>
    <w:rsid w:val="0097636D"/>
    <w:rsid w:val="00976AA7"/>
    <w:rsid w:val="00980E7B"/>
    <w:rsid w:val="009831C6"/>
    <w:rsid w:val="00984362"/>
    <w:rsid w:val="0098454E"/>
    <w:rsid w:val="00986BF9"/>
    <w:rsid w:val="00990A6F"/>
    <w:rsid w:val="00991A86"/>
    <w:rsid w:val="00993143"/>
    <w:rsid w:val="00995B79"/>
    <w:rsid w:val="009969CE"/>
    <w:rsid w:val="00996A2A"/>
    <w:rsid w:val="00997391"/>
    <w:rsid w:val="009A11A5"/>
    <w:rsid w:val="009A39BB"/>
    <w:rsid w:val="009A462F"/>
    <w:rsid w:val="009A5834"/>
    <w:rsid w:val="009A726F"/>
    <w:rsid w:val="009B008B"/>
    <w:rsid w:val="009B04BD"/>
    <w:rsid w:val="009B0986"/>
    <w:rsid w:val="009B25A3"/>
    <w:rsid w:val="009B2FFE"/>
    <w:rsid w:val="009B3EBF"/>
    <w:rsid w:val="009B53BD"/>
    <w:rsid w:val="009C2650"/>
    <w:rsid w:val="009C31F4"/>
    <w:rsid w:val="009C56B1"/>
    <w:rsid w:val="009C5D2F"/>
    <w:rsid w:val="009C6122"/>
    <w:rsid w:val="009C65B3"/>
    <w:rsid w:val="009C6CCC"/>
    <w:rsid w:val="009C79FB"/>
    <w:rsid w:val="009C7E3A"/>
    <w:rsid w:val="009D5949"/>
    <w:rsid w:val="009D70F9"/>
    <w:rsid w:val="009D77C6"/>
    <w:rsid w:val="009E04A6"/>
    <w:rsid w:val="009E08C0"/>
    <w:rsid w:val="009E30D2"/>
    <w:rsid w:val="009E481E"/>
    <w:rsid w:val="009E562E"/>
    <w:rsid w:val="009F16D9"/>
    <w:rsid w:val="009F37F4"/>
    <w:rsid w:val="009F3E39"/>
    <w:rsid w:val="009F47EC"/>
    <w:rsid w:val="009F57A7"/>
    <w:rsid w:val="009F5C87"/>
    <w:rsid w:val="009F6430"/>
    <w:rsid w:val="009F72C0"/>
    <w:rsid w:val="009F7C3E"/>
    <w:rsid w:val="00A023CB"/>
    <w:rsid w:val="00A0294D"/>
    <w:rsid w:val="00A02FE7"/>
    <w:rsid w:val="00A0386A"/>
    <w:rsid w:val="00A07AA7"/>
    <w:rsid w:val="00A11991"/>
    <w:rsid w:val="00A1236D"/>
    <w:rsid w:val="00A1431D"/>
    <w:rsid w:val="00A14706"/>
    <w:rsid w:val="00A14A47"/>
    <w:rsid w:val="00A207D3"/>
    <w:rsid w:val="00A23543"/>
    <w:rsid w:val="00A241B0"/>
    <w:rsid w:val="00A27DC5"/>
    <w:rsid w:val="00A30BD3"/>
    <w:rsid w:val="00A31A72"/>
    <w:rsid w:val="00A31BEE"/>
    <w:rsid w:val="00A322D5"/>
    <w:rsid w:val="00A32BB7"/>
    <w:rsid w:val="00A35085"/>
    <w:rsid w:val="00A3581C"/>
    <w:rsid w:val="00A36302"/>
    <w:rsid w:val="00A40BF6"/>
    <w:rsid w:val="00A427F4"/>
    <w:rsid w:val="00A42E8A"/>
    <w:rsid w:val="00A42FA7"/>
    <w:rsid w:val="00A453A4"/>
    <w:rsid w:val="00A46AF9"/>
    <w:rsid w:val="00A4703D"/>
    <w:rsid w:val="00A522EC"/>
    <w:rsid w:val="00A56118"/>
    <w:rsid w:val="00A57519"/>
    <w:rsid w:val="00A6024A"/>
    <w:rsid w:val="00A62AAD"/>
    <w:rsid w:val="00A64236"/>
    <w:rsid w:val="00A672B3"/>
    <w:rsid w:val="00A70121"/>
    <w:rsid w:val="00A70ED8"/>
    <w:rsid w:val="00A71F98"/>
    <w:rsid w:val="00A7385E"/>
    <w:rsid w:val="00A75A69"/>
    <w:rsid w:val="00A77607"/>
    <w:rsid w:val="00A77770"/>
    <w:rsid w:val="00A809FF"/>
    <w:rsid w:val="00A81D4F"/>
    <w:rsid w:val="00A82175"/>
    <w:rsid w:val="00A821DF"/>
    <w:rsid w:val="00A83DA8"/>
    <w:rsid w:val="00A855C5"/>
    <w:rsid w:val="00A86F51"/>
    <w:rsid w:val="00A87F10"/>
    <w:rsid w:val="00A91759"/>
    <w:rsid w:val="00A93E9F"/>
    <w:rsid w:val="00A93FB2"/>
    <w:rsid w:val="00AA1F26"/>
    <w:rsid w:val="00AA2514"/>
    <w:rsid w:val="00AA483B"/>
    <w:rsid w:val="00AA50B6"/>
    <w:rsid w:val="00AA6D13"/>
    <w:rsid w:val="00AA7962"/>
    <w:rsid w:val="00AA7F86"/>
    <w:rsid w:val="00AB26C9"/>
    <w:rsid w:val="00AB2DD7"/>
    <w:rsid w:val="00AB30AB"/>
    <w:rsid w:val="00AB3AD8"/>
    <w:rsid w:val="00AB6046"/>
    <w:rsid w:val="00AB7C1A"/>
    <w:rsid w:val="00AC1500"/>
    <w:rsid w:val="00AC1503"/>
    <w:rsid w:val="00AC39DC"/>
    <w:rsid w:val="00AC42E6"/>
    <w:rsid w:val="00AC62FF"/>
    <w:rsid w:val="00AD1222"/>
    <w:rsid w:val="00AD1F44"/>
    <w:rsid w:val="00AD279A"/>
    <w:rsid w:val="00AD3869"/>
    <w:rsid w:val="00AD3A20"/>
    <w:rsid w:val="00AD563B"/>
    <w:rsid w:val="00AE1028"/>
    <w:rsid w:val="00AE1A36"/>
    <w:rsid w:val="00AE31DF"/>
    <w:rsid w:val="00AE337E"/>
    <w:rsid w:val="00AE4395"/>
    <w:rsid w:val="00AE4483"/>
    <w:rsid w:val="00AE5E0B"/>
    <w:rsid w:val="00AE7435"/>
    <w:rsid w:val="00AE78E7"/>
    <w:rsid w:val="00AF289C"/>
    <w:rsid w:val="00AF35F9"/>
    <w:rsid w:val="00AF4A18"/>
    <w:rsid w:val="00AF5791"/>
    <w:rsid w:val="00AF6627"/>
    <w:rsid w:val="00AF70A4"/>
    <w:rsid w:val="00B041D0"/>
    <w:rsid w:val="00B06EC2"/>
    <w:rsid w:val="00B078AE"/>
    <w:rsid w:val="00B078F9"/>
    <w:rsid w:val="00B10660"/>
    <w:rsid w:val="00B110FF"/>
    <w:rsid w:val="00B15525"/>
    <w:rsid w:val="00B16A23"/>
    <w:rsid w:val="00B205AD"/>
    <w:rsid w:val="00B20C82"/>
    <w:rsid w:val="00B20D95"/>
    <w:rsid w:val="00B21217"/>
    <w:rsid w:val="00B24E3A"/>
    <w:rsid w:val="00B25C55"/>
    <w:rsid w:val="00B308D5"/>
    <w:rsid w:val="00B31751"/>
    <w:rsid w:val="00B3205C"/>
    <w:rsid w:val="00B32FE7"/>
    <w:rsid w:val="00B33821"/>
    <w:rsid w:val="00B33981"/>
    <w:rsid w:val="00B34691"/>
    <w:rsid w:val="00B356E6"/>
    <w:rsid w:val="00B40C72"/>
    <w:rsid w:val="00B415C8"/>
    <w:rsid w:val="00B41CD7"/>
    <w:rsid w:val="00B43199"/>
    <w:rsid w:val="00B44221"/>
    <w:rsid w:val="00B443A4"/>
    <w:rsid w:val="00B46795"/>
    <w:rsid w:val="00B51D06"/>
    <w:rsid w:val="00B51EC7"/>
    <w:rsid w:val="00B53468"/>
    <w:rsid w:val="00B5549E"/>
    <w:rsid w:val="00B55FC3"/>
    <w:rsid w:val="00B56AF8"/>
    <w:rsid w:val="00B57FD8"/>
    <w:rsid w:val="00B60183"/>
    <w:rsid w:val="00B60BFF"/>
    <w:rsid w:val="00B64899"/>
    <w:rsid w:val="00B7177B"/>
    <w:rsid w:val="00B71A0E"/>
    <w:rsid w:val="00B75D1D"/>
    <w:rsid w:val="00B75F41"/>
    <w:rsid w:val="00B76905"/>
    <w:rsid w:val="00B76B71"/>
    <w:rsid w:val="00B81300"/>
    <w:rsid w:val="00B81B79"/>
    <w:rsid w:val="00B81F54"/>
    <w:rsid w:val="00B83888"/>
    <w:rsid w:val="00B85878"/>
    <w:rsid w:val="00B861B2"/>
    <w:rsid w:val="00B86624"/>
    <w:rsid w:val="00B875A4"/>
    <w:rsid w:val="00B91D9C"/>
    <w:rsid w:val="00B92363"/>
    <w:rsid w:val="00B92D0A"/>
    <w:rsid w:val="00B94354"/>
    <w:rsid w:val="00B9444E"/>
    <w:rsid w:val="00B95577"/>
    <w:rsid w:val="00B95C4E"/>
    <w:rsid w:val="00B970EF"/>
    <w:rsid w:val="00BA06C6"/>
    <w:rsid w:val="00BA110A"/>
    <w:rsid w:val="00BA16B8"/>
    <w:rsid w:val="00BA3277"/>
    <w:rsid w:val="00BA539E"/>
    <w:rsid w:val="00BA6F97"/>
    <w:rsid w:val="00BA70F2"/>
    <w:rsid w:val="00BB1CAA"/>
    <w:rsid w:val="00BB2859"/>
    <w:rsid w:val="00BB53BC"/>
    <w:rsid w:val="00BB5855"/>
    <w:rsid w:val="00BB6A60"/>
    <w:rsid w:val="00BB705F"/>
    <w:rsid w:val="00BB7525"/>
    <w:rsid w:val="00BB79B4"/>
    <w:rsid w:val="00BB7D07"/>
    <w:rsid w:val="00BC1263"/>
    <w:rsid w:val="00BC395A"/>
    <w:rsid w:val="00BC3EA0"/>
    <w:rsid w:val="00BC4020"/>
    <w:rsid w:val="00BC5A7E"/>
    <w:rsid w:val="00BC74B9"/>
    <w:rsid w:val="00BD13CA"/>
    <w:rsid w:val="00BD154E"/>
    <w:rsid w:val="00BD20C1"/>
    <w:rsid w:val="00BD2165"/>
    <w:rsid w:val="00BD2D0D"/>
    <w:rsid w:val="00BD465D"/>
    <w:rsid w:val="00BD535B"/>
    <w:rsid w:val="00BD6894"/>
    <w:rsid w:val="00BE1811"/>
    <w:rsid w:val="00BE1B5A"/>
    <w:rsid w:val="00BE1C36"/>
    <w:rsid w:val="00BE46A2"/>
    <w:rsid w:val="00BE4E20"/>
    <w:rsid w:val="00BE506B"/>
    <w:rsid w:val="00BE5636"/>
    <w:rsid w:val="00BE5AAB"/>
    <w:rsid w:val="00BE73F4"/>
    <w:rsid w:val="00BF005C"/>
    <w:rsid w:val="00BF103D"/>
    <w:rsid w:val="00BF706B"/>
    <w:rsid w:val="00BF7177"/>
    <w:rsid w:val="00C0300B"/>
    <w:rsid w:val="00C030E0"/>
    <w:rsid w:val="00C034A0"/>
    <w:rsid w:val="00C037B8"/>
    <w:rsid w:val="00C044AF"/>
    <w:rsid w:val="00C0491D"/>
    <w:rsid w:val="00C05632"/>
    <w:rsid w:val="00C05AE0"/>
    <w:rsid w:val="00C10B13"/>
    <w:rsid w:val="00C10FB3"/>
    <w:rsid w:val="00C140C2"/>
    <w:rsid w:val="00C146C2"/>
    <w:rsid w:val="00C1674F"/>
    <w:rsid w:val="00C1769B"/>
    <w:rsid w:val="00C20633"/>
    <w:rsid w:val="00C21A25"/>
    <w:rsid w:val="00C21F3F"/>
    <w:rsid w:val="00C24D40"/>
    <w:rsid w:val="00C30822"/>
    <w:rsid w:val="00C314EA"/>
    <w:rsid w:val="00C32A91"/>
    <w:rsid w:val="00C32F58"/>
    <w:rsid w:val="00C336BA"/>
    <w:rsid w:val="00C3457B"/>
    <w:rsid w:val="00C3471E"/>
    <w:rsid w:val="00C41453"/>
    <w:rsid w:val="00C50F17"/>
    <w:rsid w:val="00C517FB"/>
    <w:rsid w:val="00C552A9"/>
    <w:rsid w:val="00C552E4"/>
    <w:rsid w:val="00C5649E"/>
    <w:rsid w:val="00C57704"/>
    <w:rsid w:val="00C60105"/>
    <w:rsid w:val="00C608B6"/>
    <w:rsid w:val="00C60AE5"/>
    <w:rsid w:val="00C60F94"/>
    <w:rsid w:val="00C63DDF"/>
    <w:rsid w:val="00C6536F"/>
    <w:rsid w:val="00C66C4F"/>
    <w:rsid w:val="00C6703C"/>
    <w:rsid w:val="00C679AD"/>
    <w:rsid w:val="00C6B4FA"/>
    <w:rsid w:val="00C700F3"/>
    <w:rsid w:val="00C706F3"/>
    <w:rsid w:val="00C70B22"/>
    <w:rsid w:val="00C712D9"/>
    <w:rsid w:val="00C72474"/>
    <w:rsid w:val="00C72671"/>
    <w:rsid w:val="00C72AE0"/>
    <w:rsid w:val="00C7330B"/>
    <w:rsid w:val="00C735DF"/>
    <w:rsid w:val="00C7400A"/>
    <w:rsid w:val="00C7426C"/>
    <w:rsid w:val="00C76ADC"/>
    <w:rsid w:val="00C77342"/>
    <w:rsid w:val="00C80140"/>
    <w:rsid w:val="00C8135F"/>
    <w:rsid w:val="00C8160F"/>
    <w:rsid w:val="00C81D52"/>
    <w:rsid w:val="00C83360"/>
    <w:rsid w:val="00C83409"/>
    <w:rsid w:val="00C83924"/>
    <w:rsid w:val="00C83DF5"/>
    <w:rsid w:val="00C83F23"/>
    <w:rsid w:val="00C83F2B"/>
    <w:rsid w:val="00C8681B"/>
    <w:rsid w:val="00C872E1"/>
    <w:rsid w:val="00C9072F"/>
    <w:rsid w:val="00C9196B"/>
    <w:rsid w:val="00C91CA7"/>
    <w:rsid w:val="00C92202"/>
    <w:rsid w:val="00C92914"/>
    <w:rsid w:val="00C92BE0"/>
    <w:rsid w:val="00C931C9"/>
    <w:rsid w:val="00C93F16"/>
    <w:rsid w:val="00C94FAD"/>
    <w:rsid w:val="00C9725B"/>
    <w:rsid w:val="00C9EF6E"/>
    <w:rsid w:val="00CA13F1"/>
    <w:rsid w:val="00CA147F"/>
    <w:rsid w:val="00CA2329"/>
    <w:rsid w:val="00CA2542"/>
    <w:rsid w:val="00CA5007"/>
    <w:rsid w:val="00CA5E53"/>
    <w:rsid w:val="00CA6023"/>
    <w:rsid w:val="00CA6287"/>
    <w:rsid w:val="00CA6400"/>
    <w:rsid w:val="00CA7B90"/>
    <w:rsid w:val="00CB0349"/>
    <w:rsid w:val="00CB1393"/>
    <w:rsid w:val="00CB33A0"/>
    <w:rsid w:val="00CB6284"/>
    <w:rsid w:val="00CB63B6"/>
    <w:rsid w:val="00CB6AC5"/>
    <w:rsid w:val="00CC05C6"/>
    <w:rsid w:val="00CC12CF"/>
    <w:rsid w:val="00CC1950"/>
    <w:rsid w:val="00CC4546"/>
    <w:rsid w:val="00CC507E"/>
    <w:rsid w:val="00CC5EC4"/>
    <w:rsid w:val="00CC7647"/>
    <w:rsid w:val="00CC76F4"/>
    <w:rsid w:val="00CD0D0A"/>
    <w:rsid w:val="00CD1CF0"/>
    <w:rsid w:val="00CD23E8"/>
    <w:rsid w:val="00CD3606"/>
    <w:rsid w:val="00CD3F9B"/>
    <w:rsid w:val="00CE0414"/>
    <w:rsid w:val="00CE0D35"/>
    <w:rsid w:val="00CE5D10"/>
    <w:rsid w:val="00CE5D82"/>
    <w:rsid w:val="00CE6805"/>
    <w:rsid w:val="00CF0E24"/>
    <w:rsid w:val="00CF50B0"/>
    <w:rsid w:val="00CF568D"/>
    <w:rsid w:val="00CF7144"/>
    <w:rsid w:val="00CF717C"/>
    <w:rsid w:val="00D002FE"/>
    <w:rsid w:val="00D01D43"/>
    <w:rsid w:val="00D05D0B"/>
    <w:rsid w:val="00D0615E"/>
    <w:rsid w:val="00D06FCD"/>
    <w:rsid w:val="00D07D53"/>
    <w:rsid w:val="00D10201"/>
    <w:rsid w:val="00D10AB5"/>
    <w:rsid w:val="00D116A7"/>
    <w:rsid w:val="00D124EA"/>
    <w:rsid w:val="00D12A67"/>
    <w:rsid w:val="00D14238"/>
    <w:rsid w:val="00D14DD0"/>
    <w:rsid w:val="00D1E2F7"/>
    <w:rsid w:val="00D224BB"/>
    <w:rsid w:val="00D234D5"/>
    <w:rsid w:val="00D23E94"/>
    <w:rsid w:val="00D2600A"/>
    <w:rsid w:val="00D2624F"/>
    <w:rsid w:val="00D32632"/>
    <w:rsid w:val="00D329E6"/>
    <w:rsid w:val="00D34FCC"/>
    <w:rsid w:val="00D35D69"/>
    <w:rsid w:val="00D42735"/>
    <w:rsid w:val="00D44553"/>
    <w:rsid w:val="00D447D2"/>
    <w:rsid w:val="00D45532"/>
    <w:rsid w:val="00D46086"/>
    <w:rsid w:val="00D50183"/>
    <w:rsid w:val="00D51521"/>
    <w:rsid w:val="00D5397C"/>
    <w:rsid w:val="00D53B58"/>
    <w:rsid w:val="00D56944"/>
    <w:rsid w:val="00D569DE"/>
    <w:rsid w:val="00D56E84"/>
    <w:rsid w:val="00D57186"/>
    <w:rsid w:val="00D57CD6"/>
    <w:rsid w:val="00D614B7"/>
    <w:rsid w:val="00D62B1B"/>
    <w:rsid w:val="00D647D0"/>
    <w:rsid w:val="00D64D10"/>
    <w:rsid w:val="00D672A0"/>
    <w:rsid w:val="00D70809"/>
    <w:rsid w:val="00D73C45"/>
    <w:rsid w:val="00D73F8F"/>
    <w:rsid w:val="00D75311"/>
    <w:rsid w:val="00D767E5"/>
    <w:rsid w:val="00D76EFD"/>
    <w:rsid w:val="00D772E6"/>
    <w:rsid w:val="00D8026B"/>
    <w:rsid w:val="00D8258C"/>
    <w:rsid w:val="00D8276D"/>
    <w:rsid w:val="00D85778"/>
    <w:rsid w:val="00D86931"/>
    <w:rsid w:val="00D86EFB"/>
    <w:rsid w:val="00D87FF0"/>
    <w:rsid w:val="00D921BC"/>
    <w:rsid w:val="00D922FE"/>
    <w:rsid w:val="00D94347"/>
    <w:rsid w:val="00D94E75"/>
    <w:rsid w:val="00D96BFB"/>
    <w:rsid w:val="00D96CD6"/>
    <w:rsid w:val="00DA0211"/>
    <w:rsid w:val="00DA3E72"/>
    <w:rsid w:val="00DA47C6"/>
    <w:rsid w:val="00DA54BF"/>
    <w:rsid w:val="00DA65E9"/>
    <w:rsid w:val="00DA70E2"/>
    <w:rsid w:val="00DB06C8"/>
    <w:rsid w:val="00DB4540"/>
    <w:rsid w:val="00DB77EA"/>
    <w:rsid w:val="00DB7BC1"/>
    <w:rsid w:val="00DC12DD"/>
    <w:rsid w:val="00DC366E"/>
    <w:rsid w:val="00DC5578"/>
    <w:rsid w:val="00DC646C"/>
    <w:rsid w:val="00DC69FF"/>
    <w:rsid w:val="00DC74D2"/>
    <w:rsid w:val="00DD07A6"/>
    <w:rsid w:val="00DD1630"/>
    <w:rsid w:val="00DD1C0E"/>
    <w:rsid w:val="00DD1DC3"/>
    <w:rsid w:val="00DD2869"/>
    <w:rsid w:val="00DD2FC2"/>
    <w:rsid w:val="00DD36C5"/>
    <w:rsid w:val="00DD392D"/>
    <w:rsid w:val="00DD3E6F"/>
    <w:rsid w:val="00DD4804"/>
    <w:rsid w:val="00DD7045"/>
    <w:rsid w:val="00DE1EF6"/>
    <w:rsid w:val="00DE2323"/>
    <w:rsid w:val="00DE2ADB"/>
    <w:rsid w:val="00DE3E0A"/>
    <w:rsid w:val="00DE53DE"/>
    <w:rsid w:val="00DE5B12"/>
    <w:rsid w:val="00DE5E88"/>
    <w:rsid w:val="00DE6629"/>
    <w:rsid w:val="00DF0BB7"/>
    <w:rsid w:val="00DF3517"/>
    <w:rsid w:val="00DF404C"/>
    <w:rsid w:val="00DF43F2"/>
    <w:rsid w:val="00DF62BC"/>
    <w:rsid w:val="00DF6FF4"/>
    <w:rsid w:val="00E006DB"/>
    <w:rsid w:val="00E01054"/>
    <w:rsid w:val="00E027C1"/>
    <w:rsid w:val="00E03840"/>
    <w:rsid w:val="00E04550"/>
    <w:rsid w:val="00E06583"/>
    <w:rsid w:val="00E07880"/>
    <w:rsid w:val="00E1031B"/>
    <w:rsid w:val="00E10B5C"/>
    <w:rsid w:val="00E11AAA"/>
    <w:rsid w:val="00E12080"/>
    <w:rsid w:val="00E1239F"/>
    <w:rsid w:val="00E12872"/>
    <w:rsid w:val="00E13178"/>
    <w:rsid w:val="00E13EF9"/>
    <w:rsid w:val="00E14120"/>
    <w:rsid w:val="00E1667D"/>
    <w:rsid w:val="00E166A2"/>
    <w:rsid w:val="00E1672F"/>
    <w:rsid w:val="00E21B59"/>
    <w:rsid w:val="00E21F32"/>
    <w:rsid w:val="00E258B1"/>
    <w:rsid w:val="00E26982"/>
    <w:rsid w:val="00E3229E"/>
    <w:rsid w:val="00E328E3"/>
    <w:rsid w:val="00E32BD8"/>
    <w:rsid w:val="00E33BEB"/>
    <w:rsid w:val="00E350CB"/>
    <w:rsid w:val="00E41E40"/>
    <w:rsid w:val="00E42192"/>
    <w:rsid w:val="00E4519F"/>
    <w:rsid w:val="00E463A4"/>
    <w:rsid w:val="00E503CA"/>
    <w:rsid w:val="00E51650"/>
    <w:rsid w:val="00E51B91"/>
    <w:rsid w:val="00E53404"/>
    <w:rsid w:val="00E54837"/>
    <w:rsid w:val="00E54F1A"/>
    <w:rsid w:val="00E55A23"/>
    <w:rsid w:val="00E55FC6"/>
    <w:rsid w:val="00E624B2"/>
    <w:rsid w:val="00E6321A"/>
    <w:rsid w:val="00E648C8"/>
    <w:rsid w:val="00E65DA4"/>
    <w:rsid w:val="00E6685F"/>
    <w:rsid w:val="00E6777D"/>
    <w:rsid w:val="00E716CE"/>
    <w:rsid w:val="00E71969"/>
    <w:rsid w:val="00E74F19"/>
    <w:rsid w:val="00E76DAD"/>
    <w:rsid w:val="00E77C02"/>
    <w:rsid w:val="00E81400"/>
    <w:rsid w:val="00E828C6"/>
    <w:rsid w:val="00E82E75"/>
    <w:rsid w:val="00E840BD"/>
    <w:rsid w:val="00E86455"/>
    <w:rsid w:val="00E87281"/>
    <w:rsid w:val="00E87C2B"/>
    <w:rsid w:val="00E906A9"/>
    <w:rsid w:val="00E91D2E"/>
    <w:rsid w:val="00E91ED5"/>
    <w:rsid w:val="00E959A9"/>
    <w:rsid w:val="00EA1801"/>
    <w:rsid w:val="00EA1C61"/>
    <w:rsid w:val="00EA4433"/>
    <w:rsid w:val="00EA4C05"/>
    <w:rsid w:val="00EA6734"/>
    <w:rsid w:val="00EA6B65"/>
    <w:rsid w:val="00EA6DCD"/>
    <w:rsid w:val="00EB2931"/>
    <w:rsid w:val="00EB410A"/>
    <w:rsid w:val="00EB4AC3"/>
    <w:rsid w:val="00EB4E12"/>
    <w:rsid w:val="00EB536E"/>
    <w:rsid w:val="00EB643D"/>
    <w:rsid w:val="00EB67D0"/>
    <w:rsid w:val="00EC1AF9"/>
    <w:rsid w:val="00EC2EE2"/>
    <w:rsid w:val="00EC328F"/>
    <w:rsid w:val="00ED19E9"/>
    <w:rsid w:val="00ED342A"/>
    <w:rsid w:val="00ED4261"/>
    <w:rsid w:val="00ED7A2D"/>
    <w:rsid w:val="00ED7E2E"/>
    <w:rsid w:val="00ED7E3E"/>
    <w:rsid w:val="00EE0EC7"/>
    <w:rsid w:val="00EE1C65"/>
    <w:rsid w:val="00EE2BA5"/>
    <w:rsid w:val="00EE39DA"/>
    <w:rsid w:val="00EE3F5A"/>
    <w:rsid w:val="00EE5BEF"/>
    <w:rsid w:val="00EE65B0"/>
    <w:rsid w:val="00EF03E7"/>
    <w:rsid w:val="00EF040B"/>
    <w:rsid w:val="00EF3452"/>
    <w:rsid w:val="00EF6F30"/>
    <w:rsid w:val="00F00415"/>
    <w:rsid w:val="00F02C42"/>
    <w:rsid w:val="00F04915"/>
    <w:rsid w:val="00F100B6"/>
    <w:rsid w:val="00F10EF2"/>
    <w:rsid w:val="00F11006"/>
    <w:rsid w:val="00F119F2"/>
    <w:rsid w:val="00F12B92"/>
    <w:rsid w:val="00F14FAC"/>
    <w:rsid w:val="00F15588"/>
    <w:rsid w:val="00F17FB7"/>
    <w:rsid w:val="00F22CED"/>
    <w:rsid w:val="00F230C7"/>
    <w:rsid w:val="00F2426B"/>
    <w:rsid w:val="00F24CDF"/>
    <w:rsid w:val="00F25F2B"/>
    <w:rsid w:val="00F260BB"/>
    <w:rsid w:val="00F265E9"/>
    <w:rsid w:val="00F279F2"/>
    <w:rsid w:val="00F300AC"/>
    <w:rsid w:val="00F31320"/>
    <w:rsid w:val="00F31B7D"/>
    <w:rsid w:val="00F32795"/>
    <w:rsid w:val="00F32C32"/>
    <w:rsid w:val="00F3356C"/>
    <w:rsid w:val="00F33EC9"/>
    <w:rsid w:val="00F341CA"/>
    <w:rsid w:val="00F36AED"/>
    <w:rsid w:val="00F37006"/>
    <w:rsid w:val="00F40BF8"/>
    <w:rsid w:val="00F417FE"/>
    <w:rsid w:val="00F44442"/>
    <w:rsid w:val="00F476A6"/>
    <w:rsid w:val="00F47E91"/>
    <w:rsid w:val="00F52A71"/>
    <w:rsid w:val="00F53785"/>
    <w:rsid w:val="00F53F04"/>
    <w:rsid w:val="00F576B4"/>
    <w:rsid w:val="00F579E7"/>
    <w:rsid w:val="00F57F49"/>
    <w:rsid w:val="00F601AE"/>
    <w:rsid w:val="00F60DE0"/>
    <w:rsid w:val="00F62941"/>
    <w:rsid w:val="00F63950"/>
    <w:rsid w:val="00F64C58"/>
    <w:rsid w:val="00F650A5"/>
    <w:rsid w:val="00F66997"/>
    <w:rsid w:val="00F6AC6E"/>
    <w:rsid w:val="00F713A7"/>
    <w:rsid w:val="00F71B6F"/>
    <w:rsid w:val="00F75439"/>
    <w:rsid w:val="00F763D6"/>
    <w:rsid w:val="00F808B3"/>
    <w:rsid w:val="00F83592"/>
    <w:rsid w:val="00F8393C"/>
    <w:rsid w:val="00F85302"/>
    <w:rsid w:val="00F85A20"/>
    <w:rsid w:val="00F9171F"/>
    <w:rsid w:val="00F9217F"/>
    <w:rsid w:val="00F94046"/>
    <w:rsid w:val="00F943CF"/>
    <w:rsid w:val="00F947D5"/>
    <w:rsid w:val="00F9595E"/>
    <w:rsid w:val="00F95DC2"/>
    <w:rsid w:val="00F96ADB"/>
    <w:rsid w:val="00F9792F"/>
    <w:rsid w:val="00FA2DE8"/>
    <w:rsid w:val="00FA3139"/>
    <w:rsid w:val="00FA472B"/>
    <w:rsid w:val="00FA4ECD"/>
    <w:rsid w:val="00FB02B2"/>
    <w:rsid w:val="00FB089F"/>
    <w:rsid w:val="00FB2D9D"/>
    <w:rsid w:val="00FC0603"/>
    <w:rsid w:val="00FC16A7"/>
    <w:rsid w:val="00FC16EC"/>
    <w:rsid w:val="00FC2FD0"/>
    <w:rsid w:val="00FC36D8"/>
    <w:rsid w:val="00FC428A"/>
    <w:rsid w:val="00FC4FDF"/>
    <w:rsid w:val="00FC6ACC"/>
    <w:rsid w:val="00FC6E8E"/>
    <w:rsid w:val="00FC6FC4"/>
    <w:rsid w:val="00FC72C0"/>
    <w:rsid w:val="00FD09DB"/>
    <w:rsid w:val="00FD1056"/>
    <w:rsid w:val="00FD32B9"/>
    <w:rsid w:val="00FD5955"/>
    <w:rsid w:val="00FD6355"/>
    <w:rsid w:val="00FD7B08"/>
    <w:rsid w:val="00FE2326"/>
    <w:rsid w:val="00FE233A"/>
    <w:rsid w:val="00FE3246"/>
    <w:rsid w:val="00FE38BD"/>
    <w:rsid w:val="00FE5277"/>
    <w:rsid w:val="00FE6F4C"/>
    <w:rsid w:val="00FF09F1"/>
    <w:rsid w:val="00FF0E0D"/>
    <w:rsid w:val="00FF1308"/>
    <w:rsid w:val="00FF15EE"/>
    <w:rsid w:val="00FF1E18"/>
    <w:rsid w:val="00FF2DC2"/>
    <w:rsid w:val="00FF3C55"/>
    <w:rsid w:val="00FF5046"/>
    <w:rsid w:val="00FF6A46"/>
    <w:rsid w:val="011EE992"/>
    <w:rsid w:val="0136F2AF"/>
    <w:rsid w:val="0144E8D1"/>
    <w:rsid w:val="01A0AD7C"/>
    <w:rsid w:val="01A425C7"/>
    <w:rsid w:val="01A8A4DA"/>
    <w:rsid w:val="01AEDB6D"/>
    <w:rsid w:val="01BF1A25"/>
    <w:rsid w:val="02014E8D"/>
    <w:rsid w:val="020DC330"/>
    <w:rsid w:val="021402B3"/>
    <w:rsid w:val="02469F8B"/>
    <w:rsid w:val="024B7234"/>
    <w:rsid w:val="024ED19A"/>
    <w:rsid w:val="0277ADC7"/>
    <w:rsid w:val="02BBC5C2"/>
    <w:rsid w:val="0314322E"/>
    <w:rsid w:val="035D4A1F"/>
    <w:rsid w:val="036978FB"/>
    <w:rsid w:val="03697B5F"/>
    <w:rsid w:val="038D4791"/>
    <w:rsid w:val="03A2DAD1"/>
    <w:rsid w:val="03C7C16B"/>
    <w:rsid w:val="0418BDEB"/>
    <w:rsid w:val="0420CB66"/>
    <w:rsid w:val="043C381F"/>
    <w:rsid w:val="04963822"/>
    <w:rsid w:val="0497BDDB"/>
    <w:rsid w:val="04B9B083"/>
    <w:rsid w:val="04C7DF11"/>
    <w:rsid w:val="04EC707C"/>
    <w:rsid w:val="05028BCD"/>
    <w:rsid w:val="051A42AF"/>
    <w:rsid w:val="0547D145"/>
    <w:rsid w:val="056C1B6C"/>
    <w:rsid w:val="05970DA0"/>
    <w:rsid w:val="05A35D95"/>
    <w:rsid w:val="05F8FB29"/>
    <w:rsid w:val="06017CE1"/>
    <w:rsid w:val="0608A269"/>
    <w:rsid w:val="0612907A"/>
    <w:rsid w:val="06428259"/>
    <w:rsid w:val="0677D208"/>
    <w:rsid w:val="067B03CE"/>
    <w:rsid w:val="06B2EE70"/>
    <w:rsid w:val="06BE29BD"/>
    <w:rsid w:val="06F4A5A8"/>
    <w:rsid w:val="06FC1DDC"/>
    <w:rsid w:val="071131A1"/>
    <w:rsid w:val="071354EE"/>
    <w:rsid w:val="07536070"/>
    <w:rsid w:val="0754EF08"/>
    <w:rsid w:val="07647A35"/>
    <w:rsid w:val="077CD21D"/>
    <w:rsid w:val="07A87D8C"/>
    <w:rsid w:val="07F71575"/>
    <w:rsid w:val="08387842"/>
    <w:rsid w:val="086BBB04"/>
    <w:rsid w:val="0871595F"/>
    <w:rsid w:val="08813624"/>
    <w:rsid w:val="09ED1A7B"/>
    <w:rsid w:val="0A0C32A0"/>
    <w:rsid w:val="0A253BB6"/>
    <w:rsid w:val="0A2CAB11"/>
    <w:rsid w:val="0A4572CB"/>
    <w:rsid w:val="0A4D8FDC"/>
    <w:rsid w:val="0A58B173"/>
    <w:rsid w:val="0A6C1759"/>
    <w:rsid w:val="0A78926C"/>
    <w:rsid w:val="0ABFD644"/>
    <w:rsid w:val="0ACB1E15"/>
    <w:rsid w:val="0AF0E285"/>
    <w:rsid w:val="0B136F03"/>
    <w:rsid w:val="0B33C7F0"/>
    <w:rsid w:val="0B86BDC0"/>
    <w:rsid w:val="0B87D600"/>
    <w:rsid w:val="0BE4CAFD"/>
    <w:rsid w:val="0BE6B38B"/>
    <w:rsid w:val="0BF1E33D"/>
    <w:rsid w:val="0C1B78C9"/>
    <w:rsid w:val="0C26CF48"/>
    <w:rsid w:val="0C4A9641"/>
    <w:rsid w:val="0C50A59C"/>
    <w:rsid w:val="0C597245"/>
    <w:rsid w:val="0C6311AE"/>
    <w:rsid w:val="0C6E65EF"/>
    <w:rsid w:val="0CA83327"/>
    <w:rsid w:val="0CCFA44B"/>
    <w:rsid w:val="0CEE6AEA"/>
    <w:rsid w:val="0D1C429D"/>
    <w:rsid w:val="0D252C18"/>
    <w:rsid w:val="0D7A1CE5"/>
    <w:rsid w:val="0D8DCD17"/>
    <w:rsid w:val="0DAB1676"/>
    <w:rsid w:val="0E071BEF"/>
    <w:rsid w:val="0E1B2261"/>
    <w:rsid w:val="0E60ECAD"/>
    <w:rsid w:val="0E83AD3B"/>
    <w:rsid w:val="0E8C942C"/>
    <w:rsid w:val="0EB5C040"/>
    <w:rsid w:val="0EBD5553"/>
    <w:rsid w:val="0EED4DC6"/>
    <w:rsid w:val="0F3C5C4F"/>
    <w:rsid w:val="0F74A55A"/>
    <w:rsid w:val="0F7D8EFF"/>
    <w:rsid w:val="0F919F42"/>
    <w:rsid w:val="0FBF8A08"/>
    <w:rsid w:val="10758824"/>
    <w:rsid w:val="1093D7F3"/>
    <w:rsid w:val="1099891C"/>
    <w:rsid w:val="10B813E7"/>
    <w:rsid w:val="10C5A8A1"/>
    <w:rsid w:val="10FDBAD7"/>
    <w:rsid w:val="1116CAAB"/>
    <w:rsid w:val="114070E2"/>
    <w:rsid w:val="1149A232"/>
    <w:rsid w:val="115C9834"/>
    <w:rsid w:val="115F4D6F"/>
    <w:rsid w:val="119AC341"/>
    <w:rsid w:val="11E22B00"/>
    <w:rsid w:val="11EFD6ED"/>
    <w:rsid w:val="1217BCB6"/>
    <w:rsid w:val="1242AC25"/>
    <w:rsid w:val="1246FF8F"/>
    <w:rsid w:val="1271D701"/>
    <w:rsid w:val="127869DE"/>
    <w:rsid w:val="1297981B"/>
    <w:rsid w:val="12A33E2B"/>
    <w:rsid w:val="12C5BE71"/>
    <w:rsid w:val="12E4AFF1"/>
    <w:rsid w:val="130587F9"/>
    <w:rsid w:val="136EB070"/>
    <w:rsid w:val="1395BC59"/>
    <w:rsid w:val="13D80696"/>
    <w:rsid w:val="14027758"/>
    <w:rsid w:val="14188945"/>
    <w:rsid w:val="14203EFB"/>
    <w:rsid w:val="1448F5FE"/>
    <w:rsid w:val="145B2009"/>
    <w:rsid w:val="1473240E"/>
    <w:rsid w:val="14B685C2"/>
    <w:rsid w:val="14D43656"/>
    <w:rsid w:val="151B3CB9"/>
    <w:rsid w:val="154C5346"/>
    <w:rsid w:val="1551E2EC"/>
    <w:rsid w:val="15777E99"/>
    <w:rsid w:val="1583483C"/>
    <w:rsid w:val="1588EFBB"/>
    <w:rsid w:val="159055F6"/>
    <w:rsid w:val="15D60606"/>
    <w:rsid w:val="15E41369"/>
    <w:rsid w:val="15EE9E3D"/>
    <w:rsid w:val="16016DA6"/>
    <w:rsid w:val="16056701"/>
    <w:rsid w:val="16232596"/>
    <w:rsid w:val="168EBF20"/>
    <w:rsid w:val="1693F878"/>
    <w:rsid w:val="16C73848"/>
    <w:rsid w:val="16EB8AE6"/>
    <w:rsid w:val="16FBAE10"/>
    <w:rsid w:val="1735046D"/>
    <w:rsid w:val="175AA9A7"/>
    <w:rsid w:val="175F9E76"/>
    <w:rsid w:val="17715134"/>
    <w:rsid w:val="1773CEA5"/>
    <w:rsid w:val="17BC8ED2"/>
    <w:rsid w:val="17CBD126"/>
    <w:rsid w:val="180BA5A8"/>
    <w:rsid w:val="18552AE8"/>
    <w:rsid w:val="18EEBCEF"/>
    <w:rsid w:val="191D7BDA"/>
    <w:rsid w:val="1945BE97"/>
    <w:rsid w:val="1972AC69"/>
    <w:rsid w:val="19888A77"/>
    <w:rsid w:val="19AEAF1B"/>
    <w:rsid w:val="1A12F078"/>
    <w:rsid w:val="1A17E12D"/>
    <w:rsid w:val="1A2B0AF3"/>
    <w:rsid w:val="1A429D05"/>
    <w:rsid w:val="1A853614"/>
    <w:rsid w:val="1A90AA39"/>
    <w:rsid w:val="1A9B38FC"/>
    <w:rsid w:val="1ADF0346"/>
    <w:rsid w:val="1B05D5A6"/>
    <w:rsid w:val="1B39D001"/>
    <w:rsid w:val="1B5BA9D0"/>
    <w:rsid w:val="1B7CF3B9"/>
    <w:rsid w:val="1BA58903"/>
    <w:rsid w:val="1BB7E132"/>
    <w:rsid w:val="1BE7BFB6"/>
    <w:rsid w:val="1C49429E"/>
    <w:rsid w:val="1C890A8A"/>
    <w:rsid w:val="1CD0DF86"/>
    <w:rsid w:val="1CF98F15"/>
    <w:rsid w:val="1D02A032"/>
    <w:rsid w:val="1D2D277C"/>
    <w:rsid w:val="1D4AC81D"/>
    <w:rsid w:val="1D51856B"/>
    <w:rsid w:val="1D57C9D2"/>
    <w:rsid w:val="1D717729"/>
    <w:rsid w:val="1D835D46"/>
    <w:rsid w:val="1DAAFBF0"/>
    <w:rsid w:val="1DF9AAED"/>
    <w:rsid w:val="1E137A8F"/>
    <w:rsid w:val="1E1FE7BC"/>
    <w:rsid w:val="1E298407"/>
    <w:rsid w:val="1E6635BC"/>
    <w:rsid w:val="1E77E837"/>
    <w:rsid w:val="1EFCFE54"/>
    <w:rsid w:val="1F29815C"/>
    <w:rsid w:val="1F53E1DA"/>
    <w:rsid w:val="1F58771A"/>
    <w:rsid w:val="1FCF5B6C"/>
    <w:rsid w:val="1FDC2C71"/>
    <w:rsid w:val="1FE4C024"/>
    <w:rsid w:val="20135AE7"/>
    <w:rsid w:val="203E8857"/>
    <w:rsid w:val="2049DC2D"/>
    <w:rsid w:val="205A773F"/>
    <w:rsid w:val="2060C4FD"/>
    <w:rsid w:val="2074E171"/>
    <w:rsid w:val="208E23C0"/>
    <w:rsid w:val="20B0AF99"/>
    <w:rsid w:val="20BE30C9"/>
    <w:rsid w:val="20D3477F"/>
    <w:rsid w:val="20D4C62A"/>
    <w:rsid w:val="20DEDC0B"/>
    <w:rsid w:val="20E4B12C"/>
    <w:rsid w:val="20F9375C"/>
    <w:rsid w:val="2126254F"/>
    <w:rsid w:val="212C80DD"/>
    <w:rsid w:val="2174081D"/>
    <w:rsid w:val="21DA98D5"/>
    <w:rsid w:val="21E47D9E"/>
    <w:rsid w:val="21F794B2"/>
    <w:rsid w:val="224FAC27"/>
    <w:rsid w:val="225B1B6B"/>
    <w:rsid w:val="226A155E"/>
    <w:rsid w:val="226A2FD7"/>
    <w:rsid w:val="228DB9FC"/>
    <w:rsid w:val="22F9884A"/>
    <w:rsid w:val="2323850D"/>
    <w:rsid w:val="23308DCB"/>
    <w:rsid w:val="2348FB7A"/>
    <w:rsid w:val="23A7FC8A"/>
    <w:rsid w:val="24197629"/>
    <w:rsid w:val="242C5C94"/>
    <w:rsid w:val="2470AEA6"/>
    <w:rsid w:val="24912C16"/>
    <w:rsid w:val="249A9F59"/>
    <w:rsid w:val="24A8FBFA"/>
    <w:rsid w:val="24B76768"/>
    <w:rsid w:val="24D3C3D5"/>
    <w:rsid w:val="2500F174"/>
    <w:rsid w:val="251D8021"/>
    <w:rsid w:val="253E6CD0"/>
    <w:rsid w:val="2554FD2A"/>
    <w:rsid w:val="25F9415A"/>
    <w:rsid w:val="2605BF21"/>
    <w:rsid w:val="261AE6B5"/>
    <w:rsid w:val="2621B52D"/>
    <w:rsid w:val="262BE404"/>
    <w:rsid w:val="262E3153"/>
    <w:rsid w:val="262E8E3D"/>
    <w:rsid w:val="26696D18"/>
    <w:rsid w:val="267855A2"/>
    <w:rsid w:val="26C4D475"/>
    <w:rsid w:val="26E97532"/>
    <w:rsid w:val="270816A7"/>
    <w:rsid w:val="2713A2E1"/>
    <w:rsid w:val="27596790"/>
    <w:rsid w:val="2766561E"/>
    <w:rsid w:val="27A761A6"/>
    <w:rsid w:val="27B1415A"/>
    <w:rsid w:val="27D07A20"/>
    <w:rsid w:val="2811D360"/>
    <w:rsid w:val="28265CF9"/>
    <w:rsid w:val="284A6485"/>
    <w:rsid w:val="28C587F7"/>
    <w:rsid w:val="28DB79A4"/>
    <w:rsid w:val="28EE4812"/>
    <w:rsid w:val="295521D6"/>
    <w:rsid w:val="29754A7A"/>
    <w:rsid w:val="29949860"/>
    <w:rsid w:val="29DD4F3C"/>
    <w:rsid w:val="29E5DC90"/>
    <w:rsid w:val="2A4297BB"/>
    <w:rsid w:val="2A468711"/>
    <w:rsid w:val="2A4688DE"/>
    <w:rsid w:val="2A498226"/>
    <w:rsid w:val="2A6347A8"/>
    <w:rsid w:val="2B03AC85"/>
    <w:rsid w:val="2B56DCC9"/>
    <w:rsid w:val="2B84F653"/>
    <w:rsid w:val="2BA9AAD0"/>
    <w:rsid w:val="2C0745E8"/>
    <w:rsid w:val="2C19223D"/>
    <w:rsid w:val="2C844821"/>
    <w:rsid w:val="2CB1257B"/>
    <w:rsid w:val="2CD77FAC"/>
    <w:rsid w:val="2CE82152"/>
    <w:rsid w:val="2CFAEEB0"/>
    <w:rsid w:val="2D02873B"/>
    <w:rsid w:val="2D073BEC"/>
    <w:rsid w:val="2D47C1B8"/>
    <w:rsid w:val="2DCAA873"/>
    <w:rsid w:val="2DD0B549"/>
    <w:rsid w:val="2E070117"/>
    <w:rsid w:val="2E40A88A"/>
    <w:rsid w:val="2E5C9B65"/>
    <w:rsid w:val="2E649BDA"/>
    <w:rsid w:val="2E79AC47"/>
    <w:rsid w:val="2EDCBDC7"/>
    <w:rsid w:val="2EE0816C"/>
    <w:rsid w:val="2F06F39F"/>
    <w:rsid w:val="2F433ACD"/>
    <w:rsid w:val="2F471710"/>
    <w:rsid w:val="2F930AF7"/>
    <w:rsid w:val="2F953CBE"/>
    <w:rsid w:val="2FBA1D98"/>
    <w:rsid w:val="2FC84716"/>
    <w:rsid w:val="2FEEA2FE"/>
    <w:rsid w:val="30151706"/>
    <w:rsid w:val="307BC4ED"/>
    <w:rsid w:val="308DBA76"/>
    <w:rsid w:val="309B3320"/>
    <w:rsid w:val="30B6648E"/>
    <w:rsid w:val="30B67A63"/>
    <w:rsid w:val="30C4AD53"/>
    <w:rsid w:val="30D3EAED"/>
    <w:rsid w:val="30D499F3"/>
    <w:rsid w:val="30E3AAB6"/>
    <w:rsid w:val="310F4677"/>
    <w:rsid w:val="3149433F"/>
    <w:rsid w:val="31515CBD"/>
    <w:rsid w:val="315F7066"/>
    <w:rsid w:val="316A5CE1"/>
    <w:rsid w:val="318F9370"/>
    <w:rsid w:val="31ADE040"/>
    <w:rsid w:val="31B5DD4A"/>
    <w:rsid w:val="320F6B5A"/>
    <w:rsid w:val="32178AB6"/>
    <w:rsid w:val="321C1BF2"/>
    <w:rsid w:val="322A129F"/>
    <w:rsid w:val="324F556C"/>
    <w:rsid w:val="32C6BB61"/>
    <w:rsid w:val="32C951AB"/>
    <w:rsid w:val="330A3794"/>
    <w:rsid w:val="330DB2DB"/>
    <w:rsid w:val="331A5D71"/>
    <w:rsid w:val="33EFFFD9"/>
    <w:rsid w:val="340A5CBF"/>
    <w:rsid w:val="3420F46B"/>
    <w:rsid w:val="343ED78D"/>
    <w:rsid w:val="346C2E06"/>
    <w:rsid w:val="34AEAE3B"/>
    <w:rsid w:val="34B30459"/>
    <w:rsid w:val="34D027CA"/>
    <w:rsid w:val="3507AF29"/>
    <w:rsid w:val="353EB5EB"/>
    <w:rsid w:val="35991596"/>
    <w:rsid w:val="35B68461"/>
    <w:rsid w:val="36094653"/>
    <w:rsid w:val="3617D478"/>
    <w:rsid w:val="363E778F"/>
    <w:rsid w:val="36A8B2C2"/>
    <w:rsid w:val="36C0C677"/>
    <w:rsid w:val="36E0FD67"/>
    <w:rsid w:val="372BE39C"/>
    <w:rsid w:val="37395C8D"/>
    <w:rsid w:val="37523EED"/>
    <w:rsid w:val="37C13E06"/>
    <w:rsid w:val="37D6B4A0"/>
    <w:rsid w:val="37E2ECB1"/>
    <w:rsid w:val="37FBF355"/>
    <w:rsid w:val="384CA27F"/>
    <w:rsid w:val="384F27F3"/>
    <w:rsid w:val="389E095C"/>
    <w:rsid w:val="38EB8C04"/>
    <w:rsid w:val="3919AB0F"/>
    <w:rsid w:val="393DB79A"/>
    <w:rsid w:val="39BA10D3"/>
    <w:rsid w:val="3A0E1439"/>
    <w:rsid w:val="3A44992E"/>
    <w:rsid w:val="3A4A0A77"/>
    <w:rsid w:val="3A6DC2F5"/>
    <w:rsid w:val="3A7ABF62"/>
    <w:rsid w:val="3A8F3169"/>
    <w:rsid w:val="3A990C32"/>
    <w:rsid w:val="3ACB88B2"/>
    <w:rsid w:val="3ADA79C9"/>
    <w:rsid w:val="3B17019E"/>
    <w:rsid w:val="3B89B2AA"/>
    <w:rsid w:val="3BE5E325"/>
    <w:rsid w:val="3BF69217"/>
    <w:rsid w:val="3BF830EB"/>
    <w:rsid w:val="3C35D1CC"/>
    <w:rsid w:val="3C68277E"/>
    <w:rsid w:val="3C97D49E"/>
    <w:rsid w:val="3C9C1BA5"/>
    <w:rsid w:val="3C9CDC63"/>
    <w:rsid w:val="3CC4C270"/>
    <w:rsid w:val="3CED3C1B"/>
    <w:rsid w:val="3CFF8E3B"/>
    <w:rsid w:val="3D61CD8E"/>
    <w:rsid w:val="3D6FE504"/>
    <w:rsid w:val="3D726F34"/>
    <w:rsid w:val="3DCF8BCD"/>
    <w:rsid w:val="3DECCD60"/>
    <w:rsid w:val="3E2A5BB2"/>
    <w:rsid w:val="3E5F9FCE"/>
    <w:rsid w:val="3EA06E71"/>
    <w:rsid w:val="3EDEDE9A"/>
    <w:rsid w:val="3F783BE8"/>
    <w:rsid w:val="3FD49128"/>
    <w:rsid w:val="3FD761EB"/>
    <w:rsid w:val="3FDB2091"/>
    <w:rsid w:val="40159F43"/>
    <w:rsid w:val="40356895"/>
    <w:rsid w:val="40449E4B"/>
    <w:rsid w:val="4084642C"/>
    <w:rsid w:val="408A1E6B"/>
    <w:rsid w:val="409D05B8"/>
    <w:rsid w:val="40A9DFD9"/>
    <w:rsid w:val="40D7FEFF"/>
    <w:rsid w:val="40DF2F88"/>
    <w:rsid w:val="4109940C"/>
    <w:rsid w:val="4118D2A1"/>
    <w:rsid w:val="41208D95"/>
    <w:rsid w:val="414ACA0A"/>
    <w:rsid w:val="419EA136"/>
    <w:rsid w:val="41B98F00"/>
    <w:rsid w:val="424743D1"/>
    <w:rsid w:val="4249D5D2"/>
    <w:rsid w:val="426D1E16"/>
    <w:rsid w:val="42989DD6"/>
    <w:rsid w:val="429CF3F4"/>
    <w:rsid w:val="429E7401"/>
    <w:rsid w:val="42EE5ED1"/>
    <w:rsid w:val="4310D4AA"/>
    <w:rsid w:val="4315F5CD"/>
    <w:rsid w:val="4322C811"/>
    <w:rsid w:val="4343BD98"/>
    <w:rsid w:val="43825CE3"/>
    <w:rsid w:val="43951BEC"/>
    <w:rsid w:val="4395F7E8"/>
    <w:rsid w:val="43B4E7C0"/>
    <w:rsid w:val="4406AA24"/>
    <w:rsid w:val="4430EB60"/>
    <w:rsid w:val="44592668"/>
    <w:rsid w:val="445B2D1A"/>
    <w:rsid w:val="44761D8B"/>
    <w:rsid w:val="447C44A9"/>
    <w:rsid w:val="44A01964"/>
    <w:rsid w:val="44B4138F"/>
    <w:rsid w:val="44D0ED70"/>
    <w:rsid w:val="44D9DA55"/>
    <w:rsid w:val="44F836CB"/>
    <w:rsid w:val="456C480F"/>
    <w:rsid w:val="45963E3B"/>
    <w:rsid w:val="45D224C0"/>
    <w:rsid w:val="45D3E5B0"/>
    <w:rsid w:val="46606249"/>
    <w:rsid w:val="46654BC2"/>
    <w:rsid w:val="46732202"/>
    <w:rsid w:val="467A9411"/>
    <w:rsid w:val="46A33617"/>
    <w:rsid w:val="476265CD"/>
    <w:rsid w:val="4775AA5E"/>
    <w:rsid w:val="479A3374"/>
    <w:rsid w:val="47B7328D"/>
    <w:rsid w:val="47DE8758"/>
    <w:rsid w:val="47E76166"/>
    <w:rsid w:val="47EF9059"/>
    <w:rsid w:val="47FB1201"/>
    <w:rsid w:val="48083CF4"/>
    <w:rsid w:val="482FBCEC"/>
    <w:rsid w:val="485FB3ED"/>
    <w:rsid w:val="486F9628"/>
    <w:rsid w:val="489082D7"/>
    <w:rsid w:val="48A0B6F7"/>
    <w:rsid w:val="48B650CB"/>
    <w:rsid w:val="48BAA5EE"/>
    <w:rsid w:val="48D0C313"/>
    <w:rsid w:val="48F5209C"/>
    <w:rsid w:val="49187FFC"/>
    <w:rsid w:val="497B518D"/>
    <w:rsid w:val="49925141"/>
    <w:rsid w:val="49A47752"/>
    <w:rsid w:val="49C2D0F4"/>
    <w:rsid w:val="49EC3C93"/>
    <w:rsid w:val="4A02DBDB"/>
    <w:rsid w:val="4A05D271"/>
    <w:rsid w:val="4A4706DF"/>
    <w:rsid w:val="4A6135F3"/>
    <w:rsid w:val="4AA39C31"/>
    <w:rsid w:val="4AC0F514"/>
    <w:rsid w:val="4AC2C545"/>
    <w:rsid w:val="4AC4AD15"/>
    <w:rsid w:val="4AC996B9"/>
    <w:rsid w:val="4AE1AB01"/>
    <w:rsid w:val="4AE33990"/>
    <w:rsid w:val="4AF279EB"/>
    <w:rsid w:val="4B0D66AE"/>
    <w:rsid w:val="4B1F571F"/>
    <w:rsid w:val="4B63D392"/>
    <w:rsid w:val="4B63E967"/>
    <w:rsid w:val="4B7E674D"/>
    <w:rsid w:val="4B93769F"/>
    <w:rsid w:val="4B9D63EF"/>
    <w:rsid w:val="4BD6F93E"/>
    <w:rsid w:val="4BDD32EB"/>
    <w:rsid w:val="4BF6C0A3"/>
    <w:rsid w:val="4C226C5B"/>
    <w:rsid w:val="4C7C9E34"/>
    <w:rsid w:val="4C80C01D"/>
    <w:rsid w:val="4C922625"/>
    <w:rsid w:val="4CC13B14"/>
    <w:rsid w:val="4CD18D56"/>
    <w:rsid w:val="4D358D65"/>
    <w:rsid w:val="4D3F722E"/>
    <w:rsid w:val="4DA4BF4F"/>
    <w:rsid w:val="4DDE506D"/>
    <w:rsid w:val="4DFCDC67"/>
    <w:rsid w:val="4E07E73A"/>
    <w:rsid w:val="4E718940"/>
    <w:rsid w:val="4E836787"/>
    <w:rsid w:val="4E93C02B"/>
    <w:rsid w:val="4EC3FFB7"/>
    <w:rsid w:val="4F1AAF7D"/>
    <w:rsid w:val="4F1F50E9"/>
    <w:rsid w:val="4F2A1FA6"/>
    <w:rsid w:val="4F73A4B9"/>
    <w:rsid w:val="4F9171FF"/>
    <w:rsid w:val="4FCDB051"/>
    <w:rsid w:val="4FE9BC77"/>
    <w:rsid w:val="4FF8D285"/>
    <w:rsid w:val="50030365"/>
    <w:rsid w:val="500BA640"/>
    <w:rsid w:val="505274CE"/>
    <w:rsid w:val="507480EF"/>
    <w:rsid w:val="50762A5B"/>
    <w:rsid w:val="50A3BB30"/>
    <w:rsid w:val="50C09B1B"/>
    <w:rsid w:val="5103CDED"/>
    <w:rsid w:val="5159171E"/>
    <w:rsid w:val="51E7731F"/>
    <w:rsid w:val="520CBD2E"/>
    <w:rsid w:val="521BD090"/>
    <w:rsid w:val="5234260B"/>
    <w:rsid w:val="525F6224"/>
    <w:rsid w:val="52603705"/>
    <w:rsid w:val="52720954"/>
    <w:rsid w:val="528E2642"/>
    <w:rsid w:val="52B3CCE0"/>
    <w:rsid w:val="52F9C18B"/>
    <w:rsid w:val="52FB8968"/>
    <w:rsid w:val="532515D5"/>
    <w:rsid w:val="5330995C"/>
    <w:rsid w:val="53A1C9FA"/>
    <w:rsid w:val="53B68719"/>
    <w:rsid w:val="53B75B12"/>
    <w:rsid w:val="53BC30DE"/>
    <w:rsid w:val="53E01CA5"/>
    <w:rsid w:val="5435C0BD"/>
    <w:rsid w:val="543F9B44"/>
    <w:rsid w:val="5457891E"/>
    <w:rsid w:val="5489C774"/>
    <w:rsid w:val="549EFE5A"/>
    <w:rsid w:val="54B9D89A"/>
    <w:rsid w:val="54C2C5D2"/>
    <w:rsid w:val="54DD4648"/>
    <w:rsid w:val="54EF8F1F"/>
    <w:rsid w:val="54F7DF1D"/>
    <w:rsid w:val="54F8B0B8"/>
    <w:rsid w:val="5569A0BD"/>
    <w:rsid w:val="5583CFD1"/>
    <w:rsid w:val="5593B208"/>
    <w:rsid w:val="55BAE553"/>
    <w:rsid w:val="55BE5680"/>
    <w:rsid w:val="55CFE7B2"/>
    <w:rsid w:val="55E4ABAA"/>
    <w:rsid w:val="5610EFD3"/>
    <w:rsid w:val="56220B84"/>
    <w:rsid w:val="562C92D9"/>
    <w:rsid w:val="566C7378"/>
    <w:rsid w:val="570AFBC5"/>
    <w:rsid w:val="570FE443"/>
    <w:rsid w:val="57440E1E"/>
    <w:rsid w:val="57730A72"/>
    <w:rsid w:val="57C27392"/>
    <w:rsid w:val="57CC457F"/>
    <w:rsid w:val="584E3F34"/>
    <w:rsid w:val="5853F099"/>
    <w:rsid w:val="58735D0E"/>
    <w:rsid w:val="58AF8185"/>
    <w:rsid w:val="58C31699"/>
    <w:rsid w:val="59089A68"/>
    <w:rsid w:val="591300D4"/>
    <w:rsid w:val="595A3B14"/>
    <w:rsid w:val="59910863"/>
    <w:rsid w:val="59AE74D0"/>
    <w:rsid w:val="59CFABF7"/>
    <w:rsid w:val="5A499A3F"/>
    <w:rsid w:val="5A947C09"/>
    <w:rsid w:val="5AB0A480"/>
    <w:rsid w:val="5AB3B67F"/>
    <w:rsid w:val="5AF82721"/>
    <w:rsid w:val="5B25AEDD"/>
    <w:rsid w:val="5B3F164E"/>
    <w:rsid w:val="5B94FD9C"/>
    <w:rsid w:val="5BE39E91"/>
    <w:rsid w:val="5BE446ED"/>
    <w:rsid w:val="5C18A4AD"/>
    <w:rsid w:val="5C2733DE"/>
    <w:rsid w:val="5C84F61A"/>
    <w:rsid w:val="5CB21004"/>
    <w:rsid w:val="5D72AC66"/>
    <w:rsid w:val="5D7DFBEF"/>
    <w:rsid w:val="5DA04A5F"/>
    <w:rsid w:val="5DE4DCA7"/>
    <w:rsid w:val="5E0F0D0A"/>
    <w:rsid w:val="5E1147B0"/>
    <w:rsid w:val="5E492F62"/>
    <w:rsid w:val="5E5D9CAF"/>
    <w:rsid w:val="5E88DE56"/>
    <w:rsid w:val="5EAF8CEA"/>
    <w:rsid w:val="5EBC8E23"/>
    <w:rsid w:val="5F29E583"/>
    <w:rsid w:val="5F343239"/>
    <w:rsid w:val="5F9B44D6"/>
    <w:rsid w:val="5FC03A4A"/>
    <w:rsid w:val="5FF29256"/>
    <w:rsid w:val="601D8693"/>
    <w:rsid w:val="604214A9"/>
    <w:rsid w:val="6069A549"/>
    <w:rsid w:val="60C5115D"/>
    <w:rsid w:val="60E3E487"/>
    <w:rsid w:val="61153FE4"/>
    <w:rsid w:val="613DCEBF"/>
    <w:rsid w:val="6158FCA6"/>
    <w:rsid w:val="615AEC97"/>
    <w:rsid w:val="615E2990"/>
    <w:rsid w:val="618BE628"/>
    <w:rsid w:val="61B4F0E3"/>
    <w:rsid w:val="61B7E52E"/>
    <w:rsid w:val="61C4708F"/>
    <w:rsid w:val="61FB3518"/>
    <w:rsid w:val="622D2D0C"/>
    <w:rsid w:val="622E641B"/>
    <w:rsid w:val="6233E02F"/>
    <w:rsid w:val="6240021E"/>
    <w:rsid w:val="6268120A"/>
    <w:rsid w:val="627CDBFC"/>
    <w:rsid w:val="62874C67"/>
    <w:rsid w:val="62AB5D0C"/>
    <w:rsid w:val="62D1425B"/>
    <w:rsid w:val="62E0A248"/>
    <w:rsid w:val="62EB3F99"/>
    <w:rsid w:val="63493018"/>
    <w:rsid w:val="63602E1D"/>
    <w:rsid w:val="63C2457B"/>
    <w:rsid w:val="63CDBC22"/>
    <w:rsid w:val="63E73DC9"/>
    <w:rsid w:val="640061D3"/>
    <w:rsid w:val="6442FAE2"/>
    <w:rsid w:val="646AE8A8"/>
    <w:rsid w:val="647AD155"/>
    <w:rsid w:val="64B27351"/>
    <w:rsid w:val="65094822"/>
    <w:rsid w:val="650BA507"/>
    <w:rsid w:val="6518BA46"/>
    <w:rsid w:val="6564A3EC"/>
    <w:rsid w:val="65B67D49"/>
    <w:rsid w:val="65BF341D"/>
    <w:rsid w:val="65F7C85F"/>
    <w:rsid w:val="65FCF158"/>
    <w:rsid w:val="66680BD4"/>
    <w:rsid w:val="66A4B19C"/>
    <w:rsid w:val="66CA8E21"/>
    <w:rsid w:val="67089BF6"/>
    <w:rsid w:val="674E0D96"/>
    <w:rsid w:val="6779BECC"/>
    <w:rsid w:val="67D413DF"/>
    <w:rsid w:val="6858AF80"/>
    <w:rsid w:val="685E3F26"/>
    <w:rsid w:val="68911EB1"/>
    <w:rsid w:val="68ACCBC0"/>
    <w:rsid w:val="68B2EFE4"/>
    <w:rsid w:val="68E2CFCC"/>
    <w:rsid w:val="68EC17D7"/>
    <w:rsid w:val="68FFBE84"/>
    <w:rsid w:val="6914BA4C"/>
    <w:rsid w:val="695B2C1B"/>
    <w:rsid w:val="69932ECF"/>
    <w:rsid w:val="6997005A"/>
    <w:rsid w:val="69BB3EBB"/>
    <w:rsid w:val="69CCAA18"/>
    <w:rsid w:val="69FDECFA"/>
    <w:rsid w:val="6A12CD43"/>
    <w:rsid w:val="6A19CAFB"/>
    <w:rsid w:val="6A3317E2"/>
    <w:rsid w:val="6A8ABBD1"/>
    <w:rsid w:val="6ABB4777"/>
    <w:rsid w:val="6ADBAE1C"/>
    <w:rsid w:val="6AEE17DA"/>
    <w:rsid w:val="6B00A935"/>
    <w:rsid w:val="6B04CC82"/>
    <w:rsid w:val="6B3A7E24"/>
    <w:rsid w:val="6B4AF166"/>
    <w:rsid w:val="6B60C1B4"/>
    <w:rsid w:val="6B68FFA8"/>
    <w:rsid w:val="6BDCE0A9"/>
    <w:rsid w:val="6C10B804"/>
    <w:rsid w:val="6C4736A3"/>
    <w:rsid w:val="6C776295"/>
    <w:rsid w:val="6CA9BC78"/>
    <w:rsid w:val="6CBE57CC"/>
    <w:rsid w:val="6CCD6794"/>
    <w:rsid w:val="6CDD20F5"/>
    <w:rsid w:val="6CDFF7CC"/>
    <w:rsid w:val="6D1D7DCF"/>
    <w:rsid w:val="6D5D4C0A"/>
    <w:rsid w:val="6D65FDDF"/>
    <w:rsid w:val="6DA072EA"/>
    <w:rsid w:val="6E468729"/>
    <w:rsid w:val="6E716D26"/>
    <w:rsid w:val="6E92C206"/>
    <w:rsid w:val="6EC214C6"/>
    <w:rsid w:val="6F24F6A1"/>
    <w:rsid w:val="6F312363"/>
    <w:rsid w:val="6F34BCE1"/>
    <w:rsid w:val="6FAD80F1"/>
    <w:rsid w:val="6FCAF191"/>
    <w:rsid w:val="6FD657AD"/>
    <w:rsid w:val="6FD91CC8"/>
    <w:rsid w:val="6FDDFF21"/>
    <w:rsid w:val="7015C285"/>
    <w:rsid w:val="70427CF1"/>
    <w:rsid w:val="70A095B2"/>
    <w:rsid w:val="70FE7C60"/>
    <w:rsid w:val="7141B0FB"/>
    <w:rsid w:val="7152879E"/>
    <w:rsid w:val="716AA2BE"/>
    <w:rsid w:val="71B8A145"/>
    <w:rsid w:val="71C56CAF"/>
    <w:rsid w:val="71FDDB36"/>
    <w:rsid w:val="72142EE9"/>
    <w:rsid w:val="7225219C"/>
    <w:rsid w:val="722FFFD1"/>
    <w:rsid w:val="7260F567"/>
    <w:rsid w:val="729C8835"/>
    <w:rsid w:val="72BE55FD"/>
    <w:rsid w:val="73387D7E"/>
    <w:rsid w:val="7351F578"/>
    <w:rsid w:val="7367D8E0"/>
    <w:rsid w:val="7388C7DA"/>
    <w:rsid w:val="738F5CE7"/>
    <w:rsid w:val="73A97E1D"/>
    <w:rsid w:val="73BE442C"/>
    <w:rsid w:val="744749B7"/>
    <w:rsid w:val="74716936"/>
    <w:rsid w:val="7485479B"/>
    <w:rsid w:val="74A00397"/>
    <w:rsid w:val="750EE158"/>
    <w:rsid w:val="75C54E4B"/>
    <w:rsid w:val="76333B1C"/>
    <w:rsid w:val="76591CEE"/>
    <w:rsid w:val="76730E99"/>
    <w:rsid w:val="76856772"/>
    <w:rsid w:val="769CE8F1"/>
    <w:rsid w:val="76CEA7CC"/>
    <w:rsid w:val="77328448"/>
    <w:rsid w:val="7733200C"/>
    <w:rsid w:val="779A4231"/>
    <w:rsid w:val="78078DEB"/>
    <w:rsid w:val="7835A18F"/>
    <w:rsid w:val="78447016"/>
    <w:rsid w:val="785372FB"/>
    <w:rsid w:val="7856D4DE"/>
    <w:rsid w:val="7872E1E8"/>
    <w:rsid w:val="78CDF607"/>
    <w:rsid w:val="78D41F70"/>
    <w:rsid w:val="78F72C96"/>
    <w:rsid w:val="790D0E7E"/>
    <w:rsid w:val="79366AEE"/>
    <w:rsid w:val="797F1FEB"/>
    <w:rsid w:val="79A71F76"/>
    <w:rsid w:val="79BFF6D3"/>
    <w:rsid w:val="79D11015"/>
    <w:rsid w:val="79F01589"/>
    <w:rsid w:val="79F8B215"/>
    <w:rsid w:val="7A0ECF45"/>
    <w:rsid w:val="7A15F5C6"/>
    <w:rsid w:val="7A389D4C"/>
    <w:rsid w:val="7A663F86"/>
    <w:rsid w:val="7A929605"/>
    <w:rsid w:val="7B1122B7"/>
    <w:rsid w:val="7B6C36C7"/>
    <w:rsid w:val="7B8ACF83"/>
    <w:rsid w:val="7BA5A9C3"/>
    <w:rsid w:val="7BDF4F90"/>
    <w:rsid w:val="7C111762"/>
    <w:rsid w:val="7C2775FA"/>
    <w:rsid w:val="7C5D5513"/>
    <w:rsid w:val="7C7D4564"/>
    <w:rsid w:val="7CDB1D30"/>
    <w:rsid w:val="7CE31E6A"/>
    <w:rsid w:val="7D25E54B"/>
    <w:rsid w:val="7D454117"/>
    <w:rsid w:val="7D588AFC"/>
    <w:rsid w:val="7D6E77A6"/>
    <w:rsid w:val="7D8F27E7"/>
    <w:rsid w:val="7DACEAFE"/>
    <w:rsid w:val="7E195D08"/>
    <w:rsid w:val="7E5358A3"/>
    <w:rsid w:val="7EEB9B4A"/>
    <w:rsid w:val="7EEE1783"/>
    <w:rsid w:val="7EFCCBD6"/>
    <w:rsid w:val="7F570D35"/>
    <w:rsid w:val="7F6C441B"/>
    <w:rsid w:val="7F87B0D4"/>
    <w:rsid w:val="7F8E7B40"/>
    <w:rsid w:val="7F9A0180"/>
    <w:rsid w:val="7FC034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4F8"/>
  <w15:chartTrackingRefBased/>
  <w15:docId w15:val="{ECBEC304-425D-4128-876A-75704F48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C9"/>
    <w:rPr>
      <w:rFonts w:eastAsiaTheme="majorEastAsia" w:cstheme="majorBidi"/>
      <w:color w:val="272727" w:themeColor="text1" w:themeTint="D8"/>
    </w:rPr>
  </w:style>
  <w:style w:type="paragraph" w:styleId="Title">
    <w:name w:val="Title"/>
    <w:basedOn w:val="Normal"/>
    <w:next w:val="Normal"/>
    <w:link w:val="TitleChar"/>
    <w:uiPriority w:val="10"/>
    <w:qFormat/>
    <w:rsid w:val="00C931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1C9"/>
    <w:rPr>
      <w:i/>
      <w:iCs/>
      <w:color w:val="404040" w:themeColor="text1" w:themeTint="BF"/>
    </w:rPr>
  </w:style>
  <w:style w:type="paragraph" w:styleId="ListParagraph">
    <w:name w:val="List Paragraph"/>
    <w:basedOn w:val="Normal"/>
    <w:uiPriority w:val="34"/>
    <w:qFormat/>
    <w:rsid w:val="00C931C9"/>
    <w:pPr>
      <w:ind w:left="720"/>
      <w:contextualSpacing/>
    </w:pPr>
  </w:style>
  <w:style w:type="character" w:styleId="IntenseEmphasis">
    <w:name w:val="Intense Emphasis"/>
    <w:basedOn w:val="DefaultParagraphFont"/>
    <w:uiPriority w:val="21"/>
    <w:qFormat/>
    <w:rsid w:val="00C931C9"/>
    <w:rPr>
      <w:i/>
      <w:iCs/>
      <w:color w:val="0F4761" w:themeColor="accent1" w:themeShade="BF"/>
    </w:rPr>
  </w:style>
  <w:style w:type="paragraph" w:styleId="IntenseQuote">
    <w:name w:val="Intense Quote"/>
    <w:basedOn w:val="Normal"/>
    <w:next w:val="Normal"/>
    <w:link w:val="IntenseQuoteChar"/>
    <w:uiPriority w:val="30"/>
    <w:qFormat/>
    <w:rsid w:val="00C93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C9"/>
    <w:rPr>
      <w:i/>
      <w:iCs/>
      <w:color w:val="0F4761" w:themeColor="accent1" w:themeShade="BF"/>
    </w:rPr>
  </w:style>
  <w:style w:type="character" w:styleId="IntenseReference">
    <w:name w:val="Intense Reference"/>
    <w:basedOn w:val="DefaultParagraphFont"/>
    <w:uiPriority w:val="32"/>
    <w:qFormat/>
    <w:rsid w:val="00C931C9"/>
    <w:rPr>
      <w:b/>
      <w:bCs/>
      <w:smallCaps/>
      <w:color w:val="0F4761" w:themeColor="accent1" w:themeShade="BF"/>
      <w:spacing w:val="5"/>
    </w:rPr>
  </w:style>
  <w:style w:type="character" w:styleId="Hyperlink">
    <w:name w:val="Hyperlink"/>
    <w:basedOn w:val="DefaultParagraphFont"/>
    <w:uiPriority w:val="99"/>
    <w:unhideWhenUsed/>
    <w:rsid w:val="008E04D4"/>
    <w:rPr>
      <w:color w:val="467886" w:themeColor="hyperlink"/>
      <w:u w:val="single"/>
    </w:rPr>
  </w:style>
  <w:style w:type="character" w:styleId="UnresolvedMention">
    <w:name w:val="Unresolved Mention"/>
    <w:basedOn w:val="DefaultParagraphFont"/>
    <w:uiPriority w:val="99"/>
    <w:semiHidden/>
    <w:unhideWhenUsed/>
    <w:rsid w:val="00C05AE0"/>
    <w:rPr>
      <w:color w:val="605E5C"/>
      <w:shd w:val="clear" w:color="auto" w:fill="E1DFDD"/>
    </w:rPr>
  </w:style>
  <w:style w:type="paragraph" w:styleId="Header">
    <w:name w:val="header"/>
    <w:basedOn w:val="Normal"/>
    <w:link w:val="HeaderChar"/>
    <w:uiPriority w:val="99"/>
    <w:unhideWhenUsed/>
    <w:rsid w:val="0028036A"/>
    <w:pPr>
      <w:tabs>
        <w:tab w:val="center" w:pos="4680"/>
        <w:tab w:val="right" w:pos="9360"/>
      </w:tabs>
    </w:pPr>
  </w:style>
  <w:style w:type="character" w:customStyle="1" w:styleId="HeaderChar">
    <w:name w:val="Header Char"/>
    <w:basedOn w:val="DefaultParagraphFont"/>
    <w:link w:val="Header"/>
    <w:uiPriority w:val="99"/>
    <w:rsid w:val="0028036A"/>
  </w:style>
  <w:style w:type="paragraph" w:styleId="Footer">
    <w:name w:val="footer"/>
    <w:basedOn w:val="Normal"/>
    <w:link w:val="FooterChar"/>
    <w:uiPriority w:val="99"/>
    <w:unhideWhenUsed/>
    <w:rsid w:val="0028036A"/>
    <w:pPr>
      <w:tabs>
        <w:tab w:val="center" w:pos="4680"/>
        <w:tab w:val="right" w:pos="9360"/>
      </w:tabs>
    </w:pPr>
  </w:style>
  <w:style w:type="character" w:customStyle="1" w:styleId="FooterChar">
    <w:name w:val="Footer Char"/>
    <w:basedOn w:val="DefaultParagraphFont"/>
    <w:link w:val="Footer"/>
    <w:uiPriority w:val="99"/>
    <w:rsid w:val="0028036A"/>
  </w:style>
  <w:style w:type="table" w:styleId="TableGrid">
    <w:name w:val="Table Grid"/>
    <w:basedOn w:val="TableNormal"/>
    <w:uiPriority w:val="59"/>
    <w:rsid w:val="00E632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F35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iu.edu/skothuru/Job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Links>
    <vt:vector size="6" baseType="variant">
      <vt:variant>
        <vt:i4>1900629</vt:i4>
      </vt:variant>
      <vt:variant>
        <vt:i4>0</vt:i4>
      </vt:variant>
      <vt:variant>
        <vt:i4>0</vt:i4>
      </vt:variant>
      <vt:variant>
        <vt:i4>5</vt:i4>
      </vt:variant>
      <vt:variant>
        <vt:lpwstr>https://github.iu.edu/skothuru/JobTracker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Dhopate, Malhar Manoj</dc:creator>
  <cp:keywords/>
  <dc:description/>
  <cp:lastModifiedBy>Dhopate, Malhar Manoj</cp:lastModifiedBy>
  <cp:revision>3</cp:revision>
  <cp:lastPrinted>2024-04-07T22:16:00Z</cp:lastPrinted>
  <dcterms:created xsi:type="dcterms:W3CDTF">2024-04-07T22:15:00Z</dcterms:created>
  <dcterms:modified xsi:type="dcterms:W3CDTF">2024-04-07T22:17:00Z</dcterms:modified>
</cp:coreProperties>
</file>